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A6F" w:rsidRPr="004E7BF1" w:rsidRDefault="00830075" w:rsidP="00785699">
      <w:pPr>
        <w:pStyle w:val="1"/>
      </w:pPr>
      <w:r w:rsidRPr="004E7BF1">
        <w:rPr>
          <w:rFonts w:hint="eastAsia"/>
        </w:rPr>
        <w:t>準備資料</w:t>
      </w:r>
    </w:p>
    <w:p w:rsidR="00830075" w:rsidRPr="004E7BF1" w:rsidRDefault="00830075" w:rsidP="00785699">
      <w:pPr>
        <w:pStyle w:val="3"/>
      </w:pPr>
      <w:r w:rsidRPr="004E7BF1">
        <w:rPr>
          <w:rFonts w:hint="eastAsia"/>
        </w:rPr>
        <w:t>下載相關Code</w:t>
      </w:r>
    </w:p>
    <w:p w:rsidR="00830075" w:rsidRPr="004E7BF1" w:rsidRDefault="00830075" w:rsidP="00924461">
      <w:pPr>
        <w:ind w:firstLine="480"/>
        <w:rPr>
          <w:rFonts w:ascii="微軟正黑體" w:eastAsia="微軟正黑體" w:hAnsi="微軟正黑體"/>
        </w:rPr>
      </w:pPr>
      <w:proofErr w:type="spellStart"/>
      <w:r w:rsidRPr="004E7BF1">
        <w:rPr>
          <w:rFonts w:ascii="微軟正黑體" w:eastAsia="微軟正黑體" w:hAnsi="微軟正黑體" w:hint="eastAsia"/>
        </w:rPr>
        <w:t>Git</w:t>
      </w:r>
      <w:r w:rsidRPr="004E7BF1">
        <w:rPr>
          <w:rFonts w:ascii="微軟正黑體" w:eastAsia="微軟正黑體" w:hAnsi="微軟正黑體"/>
        </w:rPr>
        <w:t>lab</w:t>
      </w:r>
      <w:proofErr w:type="spellEnd"/>
      <w:r w:rsidRPr="004E7BF1">
        <w:rPr>
          <w:rFonts w:ascii="微軟正黑體" w:eastAsia="微軟正黑體" w:hAnsi="微軟正黑體"/>
        </w:rPr>
        <w:t xml:space="preserve"> : </w:t>
      </w:r>
      <w:r w:rsidR="00680DF1">
        <w:fldChar w:fldCharType="begin"/>
      </w:r>
      <w:ins w:id="0" w:author="cmuh" w:date="2021-08-09T10:33:00Z">
        <w:r w:rsidR="00680DF1">
          <w:instrText>HYPERLINK "https://gitlab.com/cmuh-fl/harmonia.git"</w:instrText>
        </w:r>
      </w:ins>
      <w:del w:id="1" w:author="cmuh" w:date="2021-08-09T10:33:00Z">
        <w:r w:rsidR="00680DF1" w:rsidDel="00680DF1">
          <w:delInstrText xml:space="preserve"> HYPERLINK "https://gitlab.com/cmuh-aic/harmonia.git" </w:delInstrText>
        </w:r>
      </w:del>
      <w:ins w:id="2" w:author="cmuh" w:date="2021-08-09T10:33:00Z"/>
      <w:r w:rsidR="00680DF1">
        <w:fldChar w:fldCharType="separate"/>
      </w:r>
      <w:del w:id="3" w:author="cmuh" w:date="2021-08-09T10:33:00Z">
        <w:r w:rsidRPr="004E7BF1" w:rsidDel="00680DF1">
          <w:rPr>
            <w:rStyle w:val="a6"/>
            <w:rFonts w:ascii="微軟正黑體" w:eastAsia="微軟正黑體" w:hAnsi="微軟正黑體" w:cs="Arial"/>
            <w:color w:val="1976D2"/>
            <w:shd w:val="clear" w:color="auto" w:fill="FFFFFF"/>
          </w:rPr>
          <w:delText>https://gitlab.com/cmuh-aic/harmonia.git</w:delText>
        </w:r>
      </w:del>
      <w:ins w:id="4" w:author="cmuh" w:date="2021-08-09T10:33:00Z">
        <w:r w:rsidR="00680DF1">
          <w:rPr>
            <w:rStyle w:val="a6"/>
            <w:rFonts w:ascii="微軟正黑體" w:eastAsia="微軟正黑體" w:hAnsi="微軟正黑體" w:cs="Arial"/>
            <w:color w:val="1976D2"/>
            <w:shd w:val="clear" w:color="auto" w:fill="FFFFFF"/>
          </w:rPr>
          <w:t>https://gitlab.com/cmuh-fl/harmonia.git</w:t>
        </w:r>
      </w:ins>
      <w:r w:rsidR="00680DF1">
        <w:rPr>
          <w:rStyle w:val="a6"/>
          <w:rFonts w:ascii="微軟正黑體" w:eastAsia="微軟正黑體" w:hAnsi="微軟正黑體" w:cs="Arial"/>
          <w:color w:val="1976D2"/>
          <w:shd w:val="clear" w:color="auto" w:fill="FFFFFF"/>
        </w:rPr>
        <w:fldChar w:fldCharType="end"/>
      </w:r>
    </w:p>
    <w:p w:rsidR="00830075" w:rsidRPr="004E7BF1" w:rsidRDefault="00830075" w:rsidP="00924461">
      <w:pPr>
        <w:ind w:firstLine="480"/>
        <w:rPr>
          <w:rFonts w:ascii="微軟正黑體" w:eastAsia="微軟正黑體" w:hAnsi="微軟正黑體"/>
        </w:rPr>
      </w:pPr>
      <w:r w:rsidRPr="004E7BF1">
        <w:rPr>
          <w:rFonts w:ascii="微軟正黑體" w:eastAsia="微軟正黑體" w:hAnsi="微軟正黑體" w:hint="eastAsia"/>
        </w:rPr>
        <w:t>如果無法下載，</w:t>
      </w:r>
      <w:r w:rsidR="00B80E9B" w:rsidRPr="004E7BF1">
        <w:rPr>
          <w:rFonts w:ascii="微軟正黑體" w:eastAsia="微軟正黑體" w:hAnsi="微軟正黑體" w:hint="eastAsia"/>
        </w:rPr>
        <w:t>根目錄有一個 harmonia.zip ，可以使用。</w:t>
      </w:r>
    </w:p>
    <w:p w:rsidR="00E04A6B" w:rsidRPr="004E7BF1" w:rsidRDefault="00E04A6B" w:rsidP="00924461">
      <w:pPr>
        <w:pStyle w:val="1"/>
      </w:pPr>
      <w:r w:rsidRPr="004E7BF1">
        <w:rPr>
          <w:rFonts w:hint="eastAsia"/>
        </w:rPr>
        <w:t>建立相關Docker Image</w:t>
      </w:r>
    </w:p>
    <w:p w:rsidR="00924461" w:rsidRDefault="00E04A6B" w:rsidP="00924461">
      <w:pPr>
        <w:pStyle w:val="3"/>
        <w:rPr>
          <w:rStyle w:val="30"/>
        </w:rPr>
      </w:pPr>
      <w:r w:rsidRPr="00924461">
        <w:rPr>
          <w:rStyle w:val="30"/>
          <w:rFonts w:hint="eastAsia"/>
        </w:rPr>
        <w:t>前往</w:t>
      </w:r>
      <w:r w:rsidR="004E7BF1" w:rsidRPr="00924461">
        <w:rPr>
          <w:rStyle w:val="30"/>
          <w:rFonts w:hint="eastAsia"/>
        </w:rPr>
        <w:t>資料夾根目錄</w:t>
      </w:r>
    </w:p>
    <w:p w:rsidR="004E7BF1" w:rsidRPr="00924461" w:rsidRDefault="004E7BF1" w:rsidP="00924461">
      <w:pPr>
        <w:rPr>
          <w:rFonts w:ascii="微軟正黑體" w:eastAsia="微軟正黑體" w:hAnsi="微軟正黑體"/>
        </w:rPr>
      </w:pPr>
      <w:r w:rsidRPr="004E7BF1">
        <w:rPr>
          <w:noProof/>
        </w:rPr>
        <w:drawing>
          <wp:inline distT="0" distB="0" distL="0" distR="0" wp14:anchorId="02231D9E" wp14:editId="5D6276D4">
            <wp:extent cx="5098222" cy="2583404"/>
            <wp:effectExtent l="0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4E7BF1" w:rsidRDefault="004E7BF1" w:rsidP="00924461">
      <w:pPr>
        <w:pStyle w:val="3"/>
      </w:pPr>
      <w:r w:rsidRPr="004E7BF1">
        <w:rPr>
          <w:rFonts w:hint="eastAsia"/>
        </w:rPr>
        <w:t>建立</w:t>
      </w:r>
      <w:proofErr w:type="spellStart"/>
      <w:r w:rsidRPr="004E7BF1">
        <w:rPr>
          <w:rFonts w:hint="eastAsia"/>
        </w:rPr>
        <w:t>docker</w:t>
      </w:r>
      <w:proofErr w:type="spellEnd"/>
      <w:r w:rsidRPr="004E7BF1">
        <w:rPr>
          <w:rFonts w:hint="eastAsia"/>
        </w:rPr>
        <w:t xml:space="preserve"> image</w:t>
      </w:r>
      <w:r w:rsidRPr="004E7BF1">
        <w:t xml:space="preserve"> </w:t>
      </w:r>
      <w:r>
        <w:t>“</w:t>
      </w:r>
      <w:proofErr w:type="spellStart"/>
      <w:r w:rsidRPr="004E7BF1">
        <w:t>harmonia</w:t>
      </w:r>
      <w:proofErr w:type="spellEnd"/>
      <w:r w:rsidRPr="004E7BF1">
        <w:t>/operator</w:t>
      </w:r>
      <w:r>
        <w:t>”</w:t>
      </w:r>
    </w:p>
    <w:p w:rsidR="003B21CC" w:rsidRDefault="004E7BF1" w:rsidP="004E7BF1">
      <w:pPr>
        <w:pStyle w:val="a7"/>
        <w:ind w:leftChars="0" w:left="360"/>
        <w:rPr>
          <w:noProof/>
        </w:rPr>
      </w:pPr>
      <w:r>
        <w:rPr>
          <w:rFonts w:ascii="微軟正黑體" w:eastAsia="微軟正黑體" w:hAnsi="微軟正黑體" w:hint="eastAsia"/>
        </w:rPr>
        <w:t xml:space="preserve">輸入指令: </w:t>
      </w:r>
      <w:r w:rsidRPr="004E7BF1">
        <w:rPr>
          <w:rFonts w:ascii="微軟正黑體" w:eastAsia="微軟正黑體" w:hAnsi="微軟正黑體"/>
        </w:rPr>
        <w:t>make all</w:t>
      </w:r>
      <w:r>
        <w:rPr>
          <w:rFonts w:ascii="微軟正黑體" w:eastAsia="微軟正黑體" w:hAnsi="微軟正黑體"/>
        </w:rPr>
        <w:br/>
      </w:r>
      <w:r w:rsidRPr="004E7BF1">
        <w:rPr>
          <w:rFonts w:ascii="微軟正黑體" w:eastAsia="微軟正黑體" w:hAnsi="微軟正黑體"/>
          <w:noProof/>
        </w:rPr>
        <w:drawing>
          <wp:inline distT="0" distB="0" distL="0" distR="0" wp14:anchorId="4133220B" wp14:editId="626B9C5D">
            <wp:extent cx="5561612" cy="1537447"/>
            <wp:effectExtent l="0" t="0" r="127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4" b="47535"/>
                    <a:stretch/>
                  </pic:blipFill>
                  <pic:spPr bwMode="auto">
                    <a:xfrm>
                      <a:off x="0" y="0"/>
                      <a:ext cx="5563082" cy="1537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0F44" w:rsidRPr="00590F44">
        <w:rPr>
          <w:noProof/>
        </w:rPr>
        <w:t xml:space="preserve"> </w:t>
      </w:r>
      <w:r w:rsidR="00590F44" w:rsidRPr="00590F44">
        <w:rPr>
          <w:rFonts w:ascii="微軟正黑體" w:eastAsia="微軟正黑體" w:hAnsi="微軟正黑體"/>
          <w:noProof/>
        </w:rPr>
        <w:drawing>
          <wp:inline distT="0" distB="0" distL="0" distR="0" wp14:anchorId="766708C1" wp14:editId="1C8F22EE">
            <wp:extent cx="5631668" cy="632515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CC" w:rsidRDefault="003B21CC">
      <w:pPr>
        <w:widowControl/>
        <w:rPr>
          <w:noProof/>
        </w:rPr>
      </w:pPr>
      <w:r>
        <w:rPr>
          <w:noProof/>
        </w:rPr>
        <w:br w:type="page"/>
      </w:r>
    </w:p>
    <w:p w:rsidR="004E7BF1" w:rsidRDefault="003B21CC" w:rsidP="00924461">
      <w:pPr>
        <w:pStyle w:val="3"/>
      </w:pPr>
      <w:r>
        <w:rPr>
          <w:rFonts w:hint="eastAsia"/>
        </w:rPr>
        <w:lastRenderedPageBreak/>
        <w:t>建立 Edge 需要的image</w:t>
      </w:r>
    </w:p>
    <w:p w:rsidR="003B21CC" w:rsidRDefault="003B21CC" w:rsidP="003B21CC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前往 ./example/edge 資料夾</w:t>
      </w:r>
    </w:p>
    <w:p w:rsidR="003B21CC" w:rsidRDefault="003B21CC" w:rsidP="003B21CC">
      <w:pPr>
        <w:pStyle w:val="a7"/>
        <w:ind w:leftChars="0" w:left="720"/>
        <w:rPr>
          <w:rFonts w:ascii="微軟正黑體" w:eastAsia="微軟正黑體" w:hAnsi="微軟正黑體"/>
        </w:rPr>
      </w:pPr>
      <w:r w:rsidRPr="003B21CC">
        <w:rPr>
          <w:rFonts w:ascii="微軟正黑體" w:eastAsia="微軟正黑體" w:hAnsi="微軟正黑體"/>
          <w:noProof/>
        </w:rPr>
        <w:drawing>
          <wp:inline distT="0" distB="0" distL="0" distR="0" wp14:anchorId="33A3FFE8" wp14:editId="6D312FEC">
            <wp:extent cx="4099915" cy="1752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CC" w:rsidRDefault="003B21CC" w:rsidP="003B21CC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3B21CC">
        <w:rPr>
          <w:rFonts w:ascii="微軟正黑體" w:eastAsia="微軟正黑體" w:hAnsi="微軟正黑體"/>
        </w:rPr>
        <w:t xml:space="preserve">Generate </w:t>
      </w:r>
      <w:proofErr w:type="spellStart"/>
      <w:r w:rsidRPr="003B21CC">
        <w:rPr>
          <w:rFonts w:ascii="微軟正黑體" w:eastAsia="微軟正黑體" w:hAnsi="微軟正黑體"/>
        </w:rPr>
        <w:t>gRPC</w:t>
      </w:r>
      <w:proofErr w:type="spellEnd"/>
      <w:r w:rsidRPr="003B21CC">
        <w:rPr>
          <w:rFonts w:ascii="微軟正黑體" w:eastAsia="微軟正黑體" w:hAnsi="微軟正黑體"/>
        </w:rPr>
        <w:t xml:space="preserve"> Python Modules</w:t>
      </w:r>
    </w:p>
    <w:p w:rsidR="00045A58" w:rsidRDefault="00045A58" w:rsidP="00045A58">
      <w:pPr>
        <w:pStyle w:val="a7"/>
        <w:ind w:leftChars="0" w:left="7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指令: </w:t>
      </w:r>
      <w:r w:rsidRPr="00045A58">
        <w:rPr>
          <w:rFonts w:ascii="微軟正黑體" w:eastAsia="微軟正黑體" w:hAnsi="微軟正黑體"/>
        </w:rPr>
        <w:t>make</w:t>
      </w:r>
      <w:ins w:id="6" w:author="cmuh" w:date="2021-08-09T10:15:00Z">
        <w:r w:rsidR="00E726F2">
          <w:rPr>
            <w:rFonts w:ascii="微軟正黑體" w:eastAsia="微軟正黑體" w:hAnsi="微軟正黑體"/>
          </w:rPr>
          <w:t xml:space="preserve"> -C</w:t>
        </w:r>
      </w:ins>
      <w:proofErr w:type="gramStart"/>
      <w:r w:rsidRPr="00045A58">
        <w:rPr>
          <w:rFonts w:ascii="微軟正黑體" w:eastAsia="微軟正黑體" w:hAnsi="微軟正黑體"/>
        </w:rPr>
        <w:t xml:space="preserve"> ..</w:t>
      </w:r>
      <w:proofErr w:type="gramEnd"/>
      <w:r w:rsidRPr="00045A58">
        <w:rPr>
          <w:rFonts w:ascii="微軟正黑體" w:eastAsia="微軟正黑體" w:hAnsi="微軟正黑體"/>
        </w:rPr>
        <w:t>/../</w:t>
      </w:r>
      <w:proofErr w:type="spellStart"/>
      <w:r w:rsidRPr="00045A58">
        <w:rPr>
          <w:rFonts w:ascii="微軟正黑體" w:eastAsia="微軟正黑體" w:hAnsi="微軟正黑體"/>
        </w:rPr>
        <w:t>src</w:t>
      </w:r>
      <w:proofErr w:type="spellEnd"/>
      <w:r w:rsidRPr="00045A58">
        <w:rPr>
          <w:rFonts w:ascii="微軟正黑體" w:eastAsia="微軟正黑體" w:hAnsi="微軟正黑體"/>
        </w:rPr>
        <w:t>/</w:t>
      </w:r>
      <w:proofErr w:type="spellStart"/>
      <w:r w:rsidRPr="00045A58">
        <w:rPr>
          <w:rFonts w:ascii="微軟正黑體" w:eastAsia="微軟正黑體" w:hAnsi="微軟正黑體"/>
        </w:rPr>
        <w:t>protos</w:t>
      </w:r>
      <w:proofErr w:type="spellEnd"/>
      <w:r w:rsidRPr="00045A58">
        <w:rPr>
          <w:rFonts w:ascii="微軟正黑體" w:eastAsia="微軟正黑體" w:hAnsi="微軟正黑體"/>
        </w:rPr>
        <w:t xml:space="preserve"> </w:t>
      </w:r>
      <w:proofErr w:type="spellStart"/>
      <w:r w:rsidRPr="00045A58">
        <w:rPr>
          <w:rFonts w:ascii="微軟正黑體" w:eastAsia="微軟正黑體" w:hAnsi="微軟正黑體"/>
        </w:rPr>
        <w:t>python_protos</w:t>
      </w:r>
      <w:proofErr w:type="spellEnd"/>
    </w:p>
    <w:p w:rsidR="003B21CC" w:rsidRDefault="003B21CC" w:rsidP="003B21CC">
      <w:pPr>
        <w:pStyle w:val="a7"/>
        <w:ind w:leftChars="0" w:left="720"/>
        <w:rPr>
          <w:rFonts w:ascii="微軟正黑體" w:eastAsia="微軟正黑體" w:hAnsi="微軟正黑體"/>
        </w:rPr>
      </w:pPr>
      <w:r w:rsidRPr="003B21CC">
        <w:rPr>
          <w:rFonts w:ascii="微軟正黑體" w:eastAsia="微軟正黑體" w:hAnsi="微軟正黑體"/>
          <w:noProof/>
        </w:rPr>
        <w:drawing>
          <wp:inline distT="0" distB="0" distL="0" distR="0" wp14:anchorId="055B11B4" wp14:editId="11C2DF44">
            <wp:extent cx="6637595" cy="16003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59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58" w:rsidRDefault="00045A58" w:rsidP="00045A58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045A58">
        <w:rPr>
          <w:rFonts w:ascii="微軟正黑體" w:eastAsia="微軟正黑體" w:hAnsi="微軟正黑體" w:hint="eastAsia"/>
        </w:rPr>
        <w:t xml:space="preserve">建立 edge 的 </w:t>
      </w:r>
      <w:proofErr w:type="spellStart"/>
      <w:r w:rsidRPr="00045A58">
        <w:rPr>
          <w:rFonts w:ascii="微軟正黑體" w:eastAsia="微軟正黑體" w:hAnsi="微軟正黑體" w:hint="eastAsia"/>
        </w:rPr>
        <w:t>docker</w:t>
      </w:r>
      <w:proofErr w:type="spellEnd"/>
      <w:r w:rsidRPr="00045A58">
        <w:rPr>
          <w:rFonts w:ascii="微軟正黑體" w:eastAsia="微軟正黑體" w:hAnsi="微軟正黑體" w:hint="eastAsia"/>
        </w:rPr>
        <w:t xml:space="preserve"> image</w:t>
      </w:r>
    </w:p>
    <w:p w:rsidR="00045A58" w:rsidRPr="00045A58" w:rsidRDefault="00045A58" w:rsidP="00045A58">
      <w:pPr>
        <w:pStyle w:val="a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指令:</w:t>
      </w:r>
      <w:r>
        <w:rPr>
          <w:rFonts w:ascii="微軟正黑體" w:eastAsia="微軟正黑體" w:hAnsi="微軟正黑體"/>
        </w:rPr>
        <w:br/>
      </w:r>
      <w:proofErr w:type="spellStart"/>
      <w:r w:rsidRPr="00045A58">
        <w:rPr>
          <w:rFonts w:ascii="微軟正黑體" w:eastAsia="微軟正黑體" w:hAnsi="微軟正黑體"/>
        </w:rPr>
        <w:t>cp</w:t>
      </w:r>
      <w:proofErr w:type="spellEnd"/>
      <w:r w:rsidRPr="00045A58">
        <w:rPr>
          <w:rFonts w:ascii="微軟正黑體" w:eastAsia="微軟正黑體" w:hAnsi="微軟正黑體"/>
        </w:rPr>
        <w:t xml:space="preserve"> -</w:t>
      </w:r>
      <w:proofErr w:type="spellStart"/>
      <w:r w:rsidRPr="00045A58">
        <w:rPr>
          <w:rFonts w:ascii="微軟正黑體" w:eastAsia="微軟正黑體" w:hAnsi="微軟正黑體"/>
        </w:rPr>
        <w:t>pv</w:t>
      </w:r>
      <w:proofErr w:type="spellEnd"/>
      <w:proofErr w:type="gramStart"/>
      <w:r w:rsidRPr="00045A58">
        <w:rPr>
          <w:rFonts w:ascii="微軟正黑體" w:eastAsia="微軟正黑體" w:hAnsi="微軟正黑體"/>
        </w:rPr>
        <w:t xml:space="preserve"> ..</w:t>
      </w:r>
      <w:proofErr w:type="gramEnd"/>
      <w:r w:rsidRPr="00045A58">
        <w:rPr>
          <w:rFonts w:ascii="微軟正黑體" w:eastAsia="微軟正黑體" w:hAnsi="微軟正黑體"/>
        </w:rPr>
        <w:t>/</w:t>
      </w:r>
      <w:proofErr w:type="spellStart"/>
      <w:r w:rsidRPr="00045A58">
        <w:rPr>
          <w:rFonts w:ascii="微軟正黑體" w:eastAsia="微軟正黑體" w:hAnsi="微軟正黑體"/>
        </w:rPr>
        <w:t>src</w:t>
      </w:r>
      <w:proofErr w:type="spellEnd"/>
      <w:r w:rsidRPr="00045A58">
        <w:rPr>
          <w:rFonts w:ascii="微軟正黑體" w:eastAsia="微軟正黑體" w:hAnsi="微軟正黑體"/>
        </w:rPr>
        <w:t>/</w:t>
      </w:r>
      <w:proofErr w:type="spellStart"/>
      <w:r w:rsidRPr="00045A58">
        <w:rPr>
          <w:rFonts w:ascii="微軟正黑體" w:eastAsia="微軟正黑體" w:hAnsi="微軟正黑體"/>
        </w:rPr>
        <w:t>protos</w:t>
      </w:r>
      <w:proofErr w:type="spellEnd"/>
      <w:r w:rsidRPr="00045A58">
        <w:rPr>
          <w:rFonts w:ascii="微軟正黑體" w:eastAsia="微軟正黑體" w:hAnsi="微軟正黑體"/>
        </w:rPr>
        <w:t>/</w:t>
      </w:r>
      <w:proofErr w:type="spellStart"/>
      <w:r w:rsidRPr="00045A58">
        <w:rPr>
          <w:rFonts w:ascii="微軟正黑體" w:eastAsia="微軟正黑體" w:hAnsi="微軟正黑體"/>
        </w:rPr>
        <w:t>python_protos</w:t>
      </w:r>
      <w:proofErr w:type="spellEnd"/>
      <w:r w:rsidRPr="00045A58">
        <w:rPr>
          <w:rFonts w:ascii="微軟正黑體" w:eastAsia="微軟正黑體" w:hAnsi="微軟正黑體"/>
        </w:rPr>
        <w:t>/* edge</w:t>
      </w:r>
    </w:p>
    <w:p w:rsidR="000B5886" w:rsidRDefault="00045A58" w:rsidP="000B5886">
      <w:pPr>
        <w:ind w:firstLine="480"/>
        <w:rPr>
          <w:ins w:id="7" w:author="cmuh" w:date="2021-08-09T10:23:00Z"/>
          <w:rFonts w:ascii="微軟正黑體" w:eastAsia="微軟正黑體" w:hAnsi="微軟正黑體"/>
        </w:rPr>
      </w:pPr>
      <w:proofErr w:type="spellStart"/>
      <w:r w:rsidRPr="00045A58">
        <w:rPr>
          <w:rFonts w:ascii="微軟正黑體" w:eastAsia="微軟正黑體" w:hAnsi="微軟正黑體"/>
        </w:rPr>
        <w:t>docker</w:t>
      </w:r>
      <w:proofErr w:type="spellEnd"/>
      <w:r w:rsidRPr="00045A58">
        <w:rPr>
          <w:rFonts w:ascii="微軟正黑體" w:eastAsia="微軟正黑體" w:hAnsi="微軟正黑體"/>
        </w:rPr>
        <w:t xml:space="preserve"> build -t </w:t>
      </w:r>
      <w:proofErr w:type="spellStart"/>
      <w:r w:rsidRPr="00045A58">
        <w:rPr>
          <w:rFonts w:ascii="微軟正黑體" w:eastAsia="微軟正黑體" w:hAnsi="微軟正黑體"/>
        </w:rPr>
        <w:t>mnist_edge</w:t>
      </w:r>
      <w:proofErr w:type="spellEnd"/>
      <w:r w:rsidRPr="00045A58">
        <w:rPr>
          <w:rFonts w:ascii="微軟正黑體" w:eastAsia="微軟正黑體" w:hAnsi="微軟正黑體"/>
        </w:rPr>
        <w:t xml:space="preserve"> edge</w:t>
      </w:r>
    </w:p>
    <w:p w:rsidR="00E726F2" w:rsidRDefault="00E726F2" w:rsidP="000B5886">
      <w:pPr>
        <w:ind w:firstLine="480"/>
        <w:rPr>
          <w:rFonts w:ascii="微軟正黑體" w:eastAsia="微軟正黑體" w:hAnsi="微軟正黑體"/>
        </w:rPr>
      </w:pPr>
      <w:ins w:id="8" w:author="cmuh" w:date="2021-08-09T10:23:00Z">
        <w:r>
          <w:rPr>
            <w:rFonts w:ascii="微軟正黑體" w:eastAsia="微軟正黑體" w:hAnsi="微軟正黑體"/>
          </w:rPr>
          <w:t>p.s.</w:t>
        </w:r>
        <w:r>
          <w:rPr>
            <w:rFonts w:ascii="微軟正黑體" w:eastAsia="微軟正黑體" w:hAnsi="微軟正黑體" w:hint="eastAsia"/>
          </w:rPr>
          <w:t>這邊</w:t>
        </w:r>
      </w:ins>
      <w:ins w:id="9" w:author="cmuh" w:date="2021-08-09T10:24:00Z">
        <w:r>
          <w:rPr>
            <w:rFonts w:ascii="微軟正黑體" w:eastAsia="微軟正黑體" w:hAnsi="微軟正黑體" w:hint="eastAsia"/>
          </w:rPr>
          <w:t>結束</w:t>
        </w:r>
      </w:ins>
      <w:ins w:id="10" w:author="cmuh" w:date="2021-08-09T10:23:00Z">
        <w:r>
          <w:rPr>
            <w:rFonts w:ascii="微軟正黑體" w:eastAsia="微軟正黑體" w:hAnsi="微軟正黑體" w:hint="eastAsia"/>
          </w:rPr>
          <w:t>後請先接</w:t>
        </w:r>
        <w:proofErr w:type="gramStart"/>
        <w:r>
          <w:rPr>
            <w:rFonts w:ascii="微軟正黑體" w:eastAsia="微軟正黑體" w:hAnsi="微軟正黑體"/>
          </w:rPr>
          <w:t>”</w:t>
        </w:r>
        <w:r>
          <w:rPr>
            <w:rFonts w:ascii="微軟正黑體" w:eastAsia="微軟正黑體" w:hAnsi="微軟正黑體" w:hint="eastAsia"/>
          </w:rPr>
          <w:t>外網取代</w:t>
        </w:r>
        <w:proofErr w:type="gramEnd"/>
        <w:r>
          <w:rPr>
            <w:rFonts w:ascii="微軟正黑體" w:eastAsia="微軟正黑體" w:hAnsi="微軟正黑體" w:hint="eastAsia"/>
          </w:rPr>
          <w:t>方案</w:t>
        </w:r>
        <w:proofErr w:type="gramStart"/>
        <w:r>
          <w:rPr>
            <w:rFonts w:ascii="微軟正黑體" w:eastAsia="微軟正黑體" w:hAnsi="微軟正黑體"/>
          </w:rPr>
          <w:t>”</w:t>
        </w:r>
      </w:ins>
      <w:proofErr w:type="gramEnd"/>
    </w:p>
    <w:p w:rsidR="000B5886" w:rsidRDefault="000B5886" w:rsidP="000B5886">
      <w:pPr>
        <w:pStyle w:val="1"/>
      </w:pPr>
      <w:r>
        <w:rPr>
          <w:rFonts w:hint="eastAsia"/>
        </w:rPr>
        <w:t>修改文件</w:t>
      </w:r>
    </w:p>
    <w:p w:rsidR="000B5886" w:rsidRPr="000B5886" w:rsidRDefault="000B5886" w:rsidP="000B5886">
      <w:pPr>
        <w:rPr>
          <w:rFonts w:ascii="微軟正黑體" w:eastAsia="微軟正黑體" w:hAnsi="微軟正黑體"/>
        </w:rPr>
      </w:pPr>
      <w:r w:rsidRPr="000B5886">
        <w:rPr>
          <w:rFonts w:ascii="微軟正黑體" w:eastAsia="微軟正黑體" w:hAnsi="微軟正黑體" w:hint="eastAsia"/>
        </w:rPr>
        <w:t>以下使用10.24.211.111、161</w:t>
      </w:r>
      <w:proofErr w:type="gramStart"/>
      <w:r w:rsidRPr="000B5886">
        <w:rPr>
          <w:rFonts w:ascii="微軟正黑體" w:eastAsia="微軟正黑體" w:hAnsi="微軟正黑體" w:hint="eastAsia"/>
        </w:rPr>
        <w:t>兩</w:t>
      </w:r>
      <w:proofErr w:type="gramEnd"/>
      <w:r w:rsidRPr="000B5886">
        <w:rPr>
          <w:rFonts w:ascii="微軟正黑體" w:eastAsia="微軟正黑體" w:hAnsi="微軟正黑體" w:hint="eastAsia"/>
        </w:rPr>
        <w:t>台伺服器示範</w:t>
      </w:r>
    </w:p>
    <w:p w:rsidR="000B5886" w:rsidRDefault="000B5886" w:rsidP="000B5886">
      <w:pPr>
        <w:pStyle w:val="3"/>
      </w:pPr>
      <w:r w:rsidRPr="000B5886">
        <w:rPr>
          <w:rFonts w:hint="eastAsia"/>
        </w:rPr>
        <w:t>更改gitea_setup.sh</w:t>
      </w:r>
    </w:p>
    <w:p w:rsidR="003E5557" w:rsidRPr="003E5557" w:rsidRDefault="003E5557" w:rsidP="003E5557">
      <w:pPr>
        <w:spacing w:line="0" w:lineRule="atLeast"/>
        <w:rPr>
          <w:rFonts w:ascii="微軟正黑體" w:eastAsia="微軟正黑體" w:hAnsi="微軟正黑體"/>
        </w:rPr>
      </w:pPr>
      <w:r w:rsidRPr="003E5557">
        <w:rPr>
          <w:rFonts w:ascii="微軟正黑體" w:eastAsia="微軟正黑體" w:hAnsi="微軟正黑體" w:hint="eastAsia"/>
        </w:rPr>
        <w:t xml:space="preserve">將 </w:t>
      </w:r>
      <w:proofErr w:type="spellStart"/>
      <w:r w:rsidRPr="003E5557">
        <w:rPr>
          <w:rFonts w:ascii="微軟正黑體" w:eastAsia="微軟正黑體" w:hAnsi="微軟正黑體" w:hint="eastAsia"/>
        </w:rPr>
        <w:t>webhook</w:t>
      </w:r>
      <w:proofErr w:type="spellEnd"/>
      <w:r w:rsidRPr="003E5557">
        <w:rPr>
          <w:rFonts w:ascii="微軟正黑體" w:eastAsia="微軟正黑體" w:hAnsi="微軟正黑體" w:hint="eastAsia"/>
        </w:rPr>
        <w:t xml:space="preserve"> 的 URL 做以下更改:</w:t>
      </w:r>
    </w:p>
    <w:p w:rsidR="003E5557" w:rsidRPr="003E5557" w:rsidRDefault="003E5557" w:rsidP="003E5557">
      <w:pPr>
        <w:pStyle w:val="a7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E5557">
        <w:rPr>
          <w:rFonts w:ascii="微軟正黑體" w:eastAsia="微軟正黑體" w:hAnsi="微軟正黑體"/>
        </w:rPr>
        <w:t>edge1:9080 =&gt; 10.24.211.161:9082</w:t>
      </w:r>
    </w:p>
    <w:p w:rsidR="003E5557" w:rsidRPr="003E5557" w:rsidRDefault="003E5557" w:rsidP="003E5557">
      <w:pPr>
        <w:pStyle w:val="a7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E5557">
        <w:rPr>
          <w:rFonts w:ascii="微軟正黑體" w:eastAsia="微軟正黑體" w:hAnsi="微軟正黑體"/>
        </w:rPr>
        <w:t>edge2:9080 =&gt; 10.24.211.111:9080</w:t>
      </w:r>
    </w:p>
    <w:p w:rsidR="003E5557" w:rsidRPr="003E5557" w:rsidRDefault="003E5557" w:rsidP="003E5557">
      <w:pPr>
        <w:pStyle w:val="a7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E5557">
        <w:rPr>
          <w:rFonts w:ascii="微軟正黑體" w:eastAsia="微軟正黑體" w:hAnsi="微軟正黑體"/>
        </w:rPr>
        <w:t>logserver:9080 =&gt; 10.24.211.161:9081</w:t>
      </w:r>
    </w:p>
    <w:p w:rsidR="003E5557" w:rsidRDefault="003E5557" w:rsidP="003E5557">
      <w:pPr>
        <w:pStyle w:val="a7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E5557">
        <w:rPr>
          <w:rFonts w:ascii="微軟正黑體" w:eastAsia="微軟正黑體" w:hAnsi="微軟正黑體"/>
        </w:rPr>
        <w:t>aggregator:9080 =&gt; 10.24.211.161:9080</w:t>
      </w:r>
    </w:p>
    <w:p w:rsidR="003E5557" w:rsidRDefault="003E5557" w:rsidP="003E555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或者在建立</w:t>
      </w:r>
      <w:r w:rsidRPr="003E5557">
        <w:rPr>
          <w:rFonts w:ascii="微軟正黑體" w:eastAsia="微軟正黑體" w:hAnsi="微軟正黑體"/>
        </w:rPr>
        <w:t>repository</w:t>
      </w:r>
      <w:r>
        <w:rPr>
          <w:rFonts w:ascii="微軟正黑體" w:eastAsia="微軟正黑體" w:hAnsi="微軟正黑體" w:hint="eastAsia"/>
        </w:rPr>
        <w:t>後，前往</w:t>
      </w:r>
      <w:proofErr w:type="spellStart"/>
      <w:r>
        <w:rPr>
          <w:rFonts w:ascii="微軟正黑體" w:eastAsia="微軟正黑體" w:hAnsi="微軟正黑體" w:hint="eastAsia"/>
        </w:rPr>
        <w:t>gitea</w:t>
      </w:r>
      <w:proofErr w:type="spellEnd"/>
      <w:r>
        <w:rPr>
          <w:rFonts w:ascii="微軟正黑體" w:eastAsia="微軟正黑體" w:hAnsi="微軟正黑體" w:hint="eastAsia"/>
        </w:rPr>
        <w:t>設定:</w:t>
      </w:r>
    </w:p>
    <w:p w:rsidR="003E5557" w:rsidRDefault="003E5557" w:rsidP="003E5557">
      <w:pPr>
        <w:pStyle w:val="a7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F094FD0" wp14:editId="73479FBF">
                <wp:simplePos x="0" y="0"/>
                <wp:positionH relativeFrom="margin">
                  <wp:posOffset>473710</wp:posOffset>
                </wp:positionH>
                <wp:positionV relativeFrom="paragraph">
                  <wp:posOffset>356870</wp:posOffset>
                </wp:positionV>
                <wp:extent cx="2759710" cy="1814195"/>
                <wp:effectExtent l="0" t="0" r="2540" b="0"/>
                <wp:wrapTopAndBottom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710" cy="1814195"/>
                          <a:chOff x="0" y="0"/>
                          <a:chExt cx="3513455" cy="2309495"/>
                        </a:xfrm>
                      </wpg:grpSpPr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455" cy="230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矩形 8"/>
                        <wps:cNvSpPr/>
                        <wps:spPr>
                          <a:xfrm>
                            <a:off x="186267" y="1134534"/>
                            <a:ext cx="1320800" cy="2963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10469" id="群組 9" o:spid="_x0000_s1026" style="position:absolute;margin-left:37.3pt;margin-top:28.1pt;width:217.3pt;height:142.85pt;z-index:251657216;mso-position-horizontal-relative:margin;mso-width-relative:margin;mso-height-relative:margin" coordsize="35134,23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7" o:spid="_x0000_s1027" type="#_x0000_t75" style="position:absolute;width:35134;height:23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">
                  <v:imagedata r:id="rId12" o:title=""/>
                  <v:path arrowok="t"/>
                </v:shape>
                <v:rect id="矩形 8" o:spid="_x0000_s1028" style="position:absolute;left:1862;top:11345;width:13208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" filled="f" strokecolor="red" strokeweight="1pt"/>
                <w10:wrap type="topAndBottom" anchorx="margin"/>
              </v:group>
            </w:pict>
          </mc:Fallback>
        </mc:AlternateContent>
      </w:r>
      <w:r>
        <w:rPr>
          <w:rFonts w:ascii="微軟正黑體" w:eastAsia="微軟正黑體" w:hAnsi="微軟正黑體" w:hint="eastAsia"/>
        </w:rPr>
        <w:t>選取儲存庫</w:t>
      </w:r>
    </w:p>
    <w:p w:rsidR="003E5557" w:rsidRPr="00E726F2" w:rsidRDefault="00680DF1" w:rsidP="00E726F2">
      <w:pPr>
        <w:pStyle w:val="a7"/>
        <w:widowControl/>
        <w:numPr>
          <w:ilvl w:val="0"/>
          <w:numId w:val="4"/>
        </w:numPr>
        <w:ind w:leftChars="0"/>
        <w:rPr>
          <w:rFonts w:ascii="微軟正黑體" w:eastAsia="微軟正黑體" w:hAnsi="微軟正黑體"/>
          <w:rPrChange w:id="11" w:author="cmuh" w:date="2021-08-09T10:25:00Z">
            <w:rPr/>
          </w:rPrChange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3823D9" wp14:editId="77C3EF4E">
                <wp:simplePos x="0" y="0"/>
                <wp:positionH relativeFrom="column">
                  <wp:posOffset>325120</wp:posOffset>
                </wp:positionH>
                <wp:positionV relativeFrom="paragraph">
                  <wp:posOffset>2372360</wp:posOffset>
                </wp:positionV>
                <wp:extent cx="6226175" cy="660400"/>
                <wp:effectExtent l="0" t="0" r="3175" b="6350"/>
                <wp:wrapTopAndBottom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175" cy="660400"/>
                          <a:chOff x="0" y="0"/>
                          <a:chExt cx="6645910" cy="704850"/>
                        </a:xfrm>
                      </wpg:grpSpPr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04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矩形 11"/>
                        <wps:cNvSpPr/>
                        <wps:spPr>
                          <a:xfrm>
                            <a:off x="6075680" y="370840"/>
                            <a:ext cx="43180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2CAC08" id="群組 12" o:spid="_x0000_s1026" style="position:absolute;margin-left:25.6pt;margin-top:186.8pt;width:490.25pt;height:52pt;z-index:251661312;mso-width-relative:margin;mso-height-relative:margin" coordsize="66459,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">
                <v:shape id="圖片 10" o:spid="_x0000_s1027" type="#_x0000_t75" style="position:absolute;width:66459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">
                  <v:imagedata r:id="rId14" o:title=""/>
                  <v:path arrowok="t"/>
                </v:shape>
                <v:rect id="矩形 11" o:spid="_x0000_s1028" style="position:absolute;left:60756;top:3708;width:4318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" filled="f" strokecolor="red" strokeweight="1pt"/>
                <w10:wrap type="topAndBottom"/>
              </v:group>
            </w:pict>
          </mc:Fallback>
        </mc:AlternateContent>
      </w:r>
      <w:del w:id="12" w:author="cmuh" w:date="2021-08-09T10:25:00Z">
        <w:r w:rsidR="003E5557" w:rsidRPr="00E726F2" w:rsidDel="00E726F2">
          <w:rPr>
            <w:rFonts w:ascii="微軟正黑體" w:eastAsia="微軟正黑體" w:hAnsi="微軟正黑體"/>
            <w:rPrChange w:id="13" w:author="cmuh" w:date="2021-08-09T10:25:00Z">
              <w:rPr/>
            </w:rPrChange>
          </w:rPr>
          <w:br w:type="page"/>
        </w:r>
      </w:del>
      <w:r w:rsidR="003E5557" w:rsidRPr="00E726F2">
        <w:rPr>
          <w:rFonts w:ascii="微軟正黑體" w:eastAsia="微軟正黑體" w:hAnsi="微軟正黑體" w:hint="eastAsia"/>
          <w:rPrChange w:id="14" w:author="cmuh" w:date="2021-08-09T10:25:00Z">
            <w:rPr>
              <w:rFonts w:hint="eastAsia"/>
            </w:rPr>
          </w:rPrChange>
        </w:rPr>
        <w:t>點擊設定</w:t>
      </w:r>
    </w:p>
    <w:p w:rsidR="003E5557" w:rsidRPr="00DD2086" w:rsidRDefault="00DD2086" w:rsidP="00DD2086">
      <w:pPr>
        <w:pStyle w:val="a7"/>
        <w:widowControl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F05BEBD" wp14:editId="0A7312B2">
                <wp:simplePos x="0" y="0"/>
                <wp:positionH relativeFrom="margin">
                  <wp:align>right</wp:align>
                </wp:positionH>
                <wp:positionV relativeFrom="paragraph">
                  <wp:posOffset>1097280</wp:posOffset>
                </wp:positionV>
                <wp:extent cx="6128385" cy="1676400"/>
                <wp:effectExtent l="0" t="0" r="5715" b="0"/>
                <wp:wrapTopAndBottom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8385" cy="1676400"/>
                          <a:chOff x="0" y="91440"/>
                          <a:chExt cx="6128385" cy="1676400"/>
                        </a:xfrm>
                      </wpg:grpSpPr>
                      <pic:pic xmlns:pic="http://schemas.openxmlformats.org/drawingml/2006/picture">
                        <pic:nvPicPr>
                          <pic:cNvPr id="13" name="圖片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72" b="1"/>
                          <a:stretch/>
                        </pic:blipFill>
                        <pic:spPr>
                          <a:xfrm>
                            <a:off x="0" y="91440"/>
                            <a:ext cx="6128385" cy="1676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矩形 14"/>
                        <wps:cNvSpPr/>
                        <wps:spPr>
                          <a:xfrm>
                            <a:off x="2997200" y="91440"/>
                            <a:ext cx="41148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6B1511" id="群組 15" o:spid="_x0000_s1026" style="position:absolute;margin-left:431.35pt;margin-top:86.4pt;width:482.55pt;height:132pt;z-index:251664384;mso-position-horizontal:right;mso-position-horizontal-relative:margin;mso-height-relative:margin" coordorigin=",914" coordsize="61283,16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">
                <v:shape id="圖片 13" o:spid="_x0000_s1027" type="#_x0000_t75" style="position:absolute;top:914;width:61283;height:16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">
                  <v:imagedata r:id="rId17" o:title="" croptop="3390f" cropbottom="1f"/>
                  <v:path arrowok="t"/>
                </v:shape>
                <v:rect id="矩形 14" o:spid="_x0000_s1028" style="position:absolute;left:29972;top:914;width:4114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EMwQAAANsAAAAPAAAAZHJzL2Rvd25yZXYueG1sRI9Bi8Iw&#10;EIXvC/6HMIK3NVVk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JxH4QzBAAAA2wAAAA8AAAAA&#10;AAAAAAAAAAAABwIAAGRycy9kb3ducmV2LnhtbFBLBQYAAAAAAwADALcAAAD1AgAAAAA=&#10;" filled="f" strokecolor="red" strokeweight="1pt"/>
                <w10:wrap type="topAndBottom" anchorx="margin"/>
              </v:group>
            </w:pict>
          </mc:Fallback>
        </mc:AlternateContent>
      </w:r>
      <w:r>
        <w:rPr>
          <w:rFonts w:ascii="微軟正黑體" w:eastAsia="微軟正黑體" w:hAnsi="微軟正黑體" w:hint="eastAsia"/>
        </w:rPr>
        <w:t>點擊</w:t>
      </w:r>
      <w:proofErr w:type="spellStart"/>
      <w:r>
        <w:rPr>
          <w:rFonts w:ascii="微軟正黑體" w:eastAsia="微軟正黑體" w:hAnsi="微軟正黑體" w:hint="eastAsia"/>
        </w:rPr>
        <w:t>Webhook</w:t>
      </w:r>
      <w:proofErr w:type="spellEnd"/>
      <w:r w:rsidRPr="00DD2086">
        <w:rPr>
          <w:noProof/>
        </w:rPr>
        <w:t xml:space="preserve"> </w:t>
      </w:r>
    </w:p>
    <w:p w:rsidR="00DD2086" w:rsidRDefault="00DD2086" w:rsidP="00DD2086">
      <w:pPr>
        <w:pStyle w:val="a7"/>
        <w:widowControl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DD2086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5408" behindDoc="0" locked="0" layoutInCell="1" allowOverlap="1" wp14:anchorId="0F2FC2B4" wp14:editId="364D1C14">
            <wp:simplePos x="0" y="0"/>
            <wp:positionH relativeFrom="column">
              <wp:posOffset>538480</wp:posOffset>
            </wp:positionH>
            <wp:positionV relativeFrom="paragraph">
              <wp:posOffset>2040890</wp:posOffset>
            </wp:positionV>
            <wp:extent cx="6046470" cy="1292860"/>
            <wp:effectExtent l="0" t="0" r="0" b="254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2086">
        <w:rPr>
          <w:rFonts w:ascii="微軟正黑體" w:eastAsia="微軟正黑體" w:hAnsi="微軟正黑體" w:hint="eastAsia"/>
          <w:noProof/>
        </w:rPr>
        <w:t>設定URL</w:t>
      </w:r>
    </w:p>
    <w:p w:rsidR="00DD2086" w:rsidRDefault="006B2E0B" w:rsidP="006B2E0B">
      <w:pPr>
        <w:pStyle w:val="3"/>
        <w:rPr>
          <w:noProof/>
        </w:rPr>
      </w:pPr>
      <w:r>
        <w:rPr>
          <w:rFonts w:hint="eastAsia"/>
          <w:noProof/>
        </w:rPr>
        <w:t>更改所有 ./</w:t>
      </w:r>
      <w:r w:rsidRPr="006B2E0B">
        <w:t xml:space="preserve"> </w:t>
      </w:r>
      <w:r w:rsidRPr="006B2E0B">
        <w:rPr>
          <w:noProof/>
        </w:rPr>
        <w:t>docker_deployment</w:t>
      </w:r>
      <w:r>
        <w:rPr>
          <w:noProof/>
        </w:rPr>
        <w:t>/*/[</w:t>
      </w:r>
      <w:r w:rsidRPr="006B2E0B">
        <w:rPr>
          <w:rFonts w:hint="eastAsia"/>
        </w:rPr>
        <w:t xml:space="preserve"> </w:t>
      </w:r>
      <w:r w:rsidRPr="006B2E0B">
        <w:rPr>
          <w:rFonts w:hint="eastAsia"/>
          <w:noProof/>
        </w:rPr>
        <w:t>docker-compose.yml</w:t>
      </w:r>
      <w:r>
        <w:rPr>
          <w:rFonts w:hint="eastAsia"/>
          <w:noProof/>
        </w:rPr>
        <w:t>,</w:t>
      </w:r>
      <w:r w:rsidRPr="006B2E0B">
        <w:rPr>
          <w:rFonts w:hint="eastAsia"/>
          <w:noProof/>
        </w:rPr>
        <w:t xml:space="preserve"> config.yml</w:t>
      </w:r>
      <w:r>
        <w:rPr>
          <w:noProof/>
        </w:rPr>
        <w:t>]</w:t>
      </w:r>
      <w:r w:rsidR="00DD2086" w:rsidRPr="00DD2086">
        <w:rPr>
          <w:noProof/>
        </w:rPr>
        <w:t xml:space="preserve"> </w:t>
      </w:r>
    </w:p>
    <w:p w:rsidR="006B2E0B" w:rsidRDefault="00680DF1" w:rsidP="006B2E0B">
      <w:ins w:id="15" w:author="cmuh" w:date="2021-08-09T10:26:00Z">
        <w:r>
          <w:t>Edge2</w:t>
        </w:r>
      </w:ins>
      <w:del w:id="16" w:author="cmuh" w:date="2021-08-09T10:26:00Z">
        <w:r w:rsidR="006B2E0B" w:rsidDel="00680DF1">
          <w:rPr>
            <w:rFonts w:hint="eastAsia"/>
          </w:rPr>
          <w:delText>Aggregator</w:delText>
        </w:r>
      </w:del>
    </w:p>
    <w:p w:rsidR="006B2E0B" w:rsidRDefault="006B2E0B" w:rsidP="006B2E0B">
      <w:pPr>
        <w:pStyle w:val="a7"/>
        <w:numPr>
          <w:ilvl w:val="0"/>
          <w:numId w:val="5"/>
        </w:numPr>
        <w:ind w:leftChars="0"/>
      </w:pPr>
      <w:proofErr w:type="spellStart"/>
      <w:r>
        <w:t>docker-compose.yml</w:t>
      </w:r>
      <w:proofErr w:type="spellEnd"/>
    </w:p>
    <w:p w:rsidR="006B2E0B" w:rsidRDefault="006B2E0B" w:rsidP="006B2E0B">
      <w:pPr>
        <w:pStyle w:val="a7"/>
        <w:ind w:leftChars="0"/>
      </w:pPr>
      <w:r w:rsidRPr="006B2E0B">
        <w:rPr>
          <w:noProof/>
        </w:rPr>
        <w:lastRenderedPageBreak/>
        <w:drawing>
          <wp:inline distT="0" distB="0" distL="0" distR="0" wp14:anchorId="48E4EBB5" wp14:editId="1133687B">
            <wp:extent cx="6619875" cy="4971415"/>
            <wp:effectExtent l="0" t="0" r="9525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99"/>
                    <a:stretch/>
                  </pic:blipFill>
                  <pic:spPr bwMode="auto">
                    <a:xfrm>
                      <a:off x="0" y="0"/>
                      <a:ext cx="6638873" cy="498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E0B" w:rsidRDefault="006B2E0B" w:rsidP="006B2E0B">
      <w:pPr>
        <w:pStyle w:val="a7"/>
        <w:numPr>
          <w:ilvl w:val="0"/>
          <w:numId w:val="5"/>
        </w:numPr>
        <w:ind w:leftChars="0"/>
      </w:pPr>
      <w:proofErr w:type="spellStart"/>
      <w:r w:rsidRPr="006B2E0B">
        <w:t>config.yml</w:t>
      </w:r>
      <w:proofErr w:type="spellEnd"/>
    </w:p>
    <w:p w:rsidR="006B2E0B" w:rsidRDefault="006B2E0B" w:rsidP="006B2E0B">
      <w:pPr>
        <w:pStyle w:val="a7"/>
        <w:ind w:leftChars="0"/>
      </w:pPr>
      <w:r w:rsidRPr="006B2E0B">
        <w:rPr>
          <w:noProof/>
        </w:rPr>
        <w:drawing>
          <wp:inline distT="0" distB="0" distL="0" distR="0" wp14:anchorId="0349FDD2" wp14:editId="3BD7E434">
            <wp:extent cx="6574028" cy="252412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30"/>
                    <a:stretch/>
                  </pic:blipFill>
                  <pic:spPr bwMode="auto">
                    <a:xfrm>
                      <a:off x="0" y="0"/>
                      <a:ext cx="6613114" cy="253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E0B" w:rsidRPr="008E4591" w:rsidRDefault="006B2E0B" w:rsidP="006B2E0B">
      <w:pPr>
        <w:pStyle w:val="a7"/>
        <w:ind w:leftChars="0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 w:hint="eastAsia"/>
        </w:rPr>
        <w:t>詳細見Readme.md</w:t>
      </w:r>
    </w:p>
    <w:p w:rsidR="006B2E0B" w:rsidRDefault="006B2E0B" w:rsidP="006B2E0B">
      <w:pPr>
        <w:pStyle w:val="1"/>
      </w:pPr>
      <w:r>
        <w:rPr>
          <w:rFonts w:hint="eastAsia"/>
        </w:rPr>
        <w:lastRenderedPageBreak/>
        <w:t>部屬Docker</w:t>
      </w:r>
    </w:p>
    <w:p w:rsidR="006B2E0B" w:rsidRDefault="006B2E0B" w:rsidP="006B2E0B">
      <w:pPr>
        <w:pStyle w:val="3"/>
        <w:numPr>
          <w:ilvl w:val="0"/>
          <w:numId w:val="6"/>
        </w:numPr>
      </w:pPr>
      <w:r>
        <w:rPr>
          <w:rFonts w:hint="eastAsia"/>
        </w:rPr>
        <w:t>部屬</w:t>
      </w:r>
      <w:proofErr w:type="spellStart"/>
      <w:r>
        <w:rPr>
          <w:rFonts w:hint="eastAsia"/>
        </w:rPr>
        <w:t>Gitea</w:t>
      </w:r>
      <w:proofErr w:type="spellEnd"/>
    </w:p>
    <w:p w:rsidR="006B2E0B" w:rsidRPr="008E4591" w:rsidRDefault="006B2E0B" w:rsidP="008E4591">
      <w:pPr>
        <w:pStyle w:val="a7"/>
        <w:numPr>
          <w:ilvl w:val="0"/>
          <w:numId w:val="7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 w:hint="eastAsia"/>
        </w:rPr>
        <w:t>部屬</w:t>
      </w:r>
      <w:proofErr w:type="spellStart"/>
      <w:r w:rsidRPr="008E4591">
        <w:rPr>
          <w:rFonts w:ascii="微軟正黑體" w:eastAsia="微軟正黑體" w:hAnsi="微軟正黑體" w:hint="eastAsia"/>
        </w:rPr>
        <w:t>gitea</w:t>
      </w:r>
      <w:proofErr w:type="spellEnd"/>
      <w:r w:rsidRPr="008E4591">
        <w:rPr>
          <w:rFonts w:ascii="微軟正黑體" w:eastAsia="微軟正黑體" w:hAnsi="微軟正黑體" w:hint="eastAsia"/>
        </w:rPr>
        <w:t>的</w:t>
      </w:r>
      <w:proofErr w:type="spellStart"/>
      <w:r w:rsidRPr="008E4591">
        <w:rPr>
          <w:rFonts w:ascii="微軟正黑體" w:eastAsia="微軟正黑體" w:hAnsi="微軟正黑體" w:hint="eastAsia"/>
        </w:rPr>
        <w:t>docker</w:t>
      </w:r>
      <w:proofErr w:type="spellEnd"/>
    </w:p>
    <w:p w:rsidR="006B2E0B" w:rsidRPr="008E4591" w:rsidRDefault="006B2E0B" w:rsidP="008E4591">
      <w:pPr>
        <w:spacing w:line="0" w:lineRule="atLeast"/>
        <w:ind w:leftChars="300" w:left="720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 w:hint="eastAsia"/>
        </w:rPr>
        <w:t>指令:</w:t>
      </w:r>
      <w:r w:rsidRPr="008E4591">
        <w:rPr>
          <w:rFonts w:ascii="微軟正黑體" w:eastAsia="微軟正黑體" w:hAnsi="微軟正黑體"/>
        </w:rPr>
        <w:br/>
      </w:r>
      <w:proofErr w:type="spellStart"/>
      <w:r w:rsidRPr="008E4591">
        <w:rPr>
          <w:rFonts w:ascii="微軟正黑體" w:eastAsia="微軟正黑體" w:hAnsi="微軟正黑體"/>
        </w:rPr>
        <w:t>docker</w:t>
      </w:r>
      <w:proofErr w:type="spellEnd"/>
      <w:r w:rsidRPr="008E4591">
        <w:rPr>
          <w:rFonts w:ascii="微軟正黑體" w:eastAsia="微軟正黑體" w:hAnsi="微軟正黑體"/>
        </w:rPr>
        <w:t xml:space="preserve"> run -d \</w:t>
      </w:r>
    </w:p>
    <w:p w:rsidR="006B2E0B" w:rsidRPr="008E4591" w:rsidRDefault="006B2E0B" w:rsidP="008E4591">
      <w:pPr>
        <w:spacing w:line="0" w:lineRule="atLeast"/>
        <w:ind w:leftChars="300" w:left="720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/>
        </w:rPr>
        <w:t xml:space="preserve">    --</w:t>
      </w:r>
      <w:proofErr w:type="spellStart"/>
      <w:r w:rsidRPr="008E4591">
        <w:rPr>
          <w:rFonts w:ascii="微軟正黑體" w:eastAsia="微軟正黑體" w:hAnsi="微軟正黑體"/>
        </w:rPr>
        <w:t>env</w:t>
      </w:r>
      <w:proofErr w:type="spellEnd"/>
      <w:r w:rsidRPr="008E4591">
        <w:rPr>
          <w:rFonts w:ascii="微軟正黑體" w:eastAsia="微軟正黑體" w:hAnsi="微軟正黑體"/>
        </w:rPr>
        <w:t xml:space="preserve"> LFS_START_SERVER=true \</w:t>
      </w:r>
    </w:p>
    <w:p w:rsidR="006B2E0B" w:rsidRPr="008E4591" w:rsidRDefault="006B2E0B" w:rsidP="008E4591">
      <w:pPr>
        <w:spacing w:line="0" w:lineRule="atLeast"/>
        <w:ind w:leftChars="300" w:left="720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/>
        </w:rPr>
        <w:t xml:space="preserve">    --</w:t>
      </w:r>
      <w:proofErr w:type="spellStart"/>
      <w:r w:rsidRPr="008E4591">
        <w:rPr>
          <w:rFonts w:ascii="微軟正黑體" w:eastAsia="微軟正黑體" w:hAnsi="微軟正黑體"/>
        </w:rPr>
        <w:t>env</w:t>
      </w:r>
      <w:proofErr w:type="spellEnd"/>
      <w:r w:rsidRPr="008E4591">
        <w:rPr>
          <w:rFonts w:ascii="微軟正黑體" w:eastAsia="微軟正黑體" w:hAnsi="微軟正黑體"/>
        </w:rPr>
        <w:t xml:space="preserve"> INSTALL_LOCK=true \</w:t>
      </w:r>
    </w:p>
    <w:p w:rsidR="006B2E0B" w:rsidRPr="008E4591" w:rsidRDefault="006B2E0B" w:rsidP="008E4591">
      <w:pPr>
        <w:spacing w:line="0" w:lineRule="atLeast"/>
        <w:ind w:leftChars="300" w:left="720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/>
        </w:rPr>
        <w:t xml:space="preserve">    --</w:t>
      </w:r>
      <w:proofErr w:type="spellStart"/>
      <w:r w:rsidRPr="008E4591">
        <w:rPr>
          <w:rFonts w:ascii="微軟正黑體" w:eastAsia="微軟正黑體" w:hAnsi="微軟正黑體"/>
        </w:rPr>
        <w:t>env</w:t>
      </w:r>
      <w:proofErr w:type="spellEnd"/>
      <w:r w:rsidRPr="008E4591">
        <w:rPr>
          <w:rFonts w:ascii="微軟正黑體" w:eastAsia="微軟正黑體" w:hAnsi="微軟正黑體"/>
        </w:rPr>
        <w:t xml:space="preserve"> ROOT_URL=http://10.24.211.161:3000 \</w:t>
      </w:r>
    </w:p>
    <w:p w:rsidR="006B2E0B" w:rsidRPr="008E4591" w:rsidRDefault="006B2E0B" w:rsidP="008E4591">
      <w:pPr>
        <w:spacing w:line="0" w:lineRule="atLeast"/>
        <w:ind w:leftChars="300" w:left="720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/>
        </w:rPr>
        <w:t xml:space="preserve">    --publish 3000:3000 \</w:t>
      </w:r>
    </w:p>
    <w:p w:rsidR="006B2E0B" w:rsidRPr="008E4591" w:rsidRDefault="006B2E0B" w:rsidP="008E4591">
      <w:pPr>
        <w:spacing w:line="0" w:lineRule="atLeast"/>
        <w:ind w:leftChars="300" w:left="720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/>
        </w:rPr>
        <w:t xml:space="preserve">    --name </w:t>
      </w:r>
      <w:proofErr w:type="spellStart"/>
      <w:r w:rsidRPr="008E4591">
        <w:rPr>
          <w:rFonts w:ascii="微軟正黑體" w:eastAsia="微軟正黑體" w:hAnsi="微軟正黑體"/>
        </w:rPr>
        <w:t>gitea</w:t>
      </w:r>
      <w:proofErr w:type="spellEnd"/>
      <w:r w:rsidRPr="008E4591">
        <w:rPr>
          <w:rFonts w:ascii="微軟正黑體" w:eastAsia="微軟正黑體" w:hAnsi="微軟正黑體"/>
        </w:rPr>
        <w:t xml:space="preserve"> \</w:t>
      </w:r>
    </w:p>
    <w:p w:rsidR="006B2E0B" w:rsidRPr="008E4591" w:rsidRDefault="006B2E0B" w:rsidP="008E4591">
      <w:pPr>
        <w:spacing w:line="0" w:lineRule="atLeast"/>
        <w:ind w:leftChars="300" w:left="720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/>
        </w:rPr>
        <w:t xml:space="preserve">    </w:t>
      </w:r>
      <w:proofErr w:type="spellStart"/>
      <w:r w:rsidRPr="008E4591">
        <w:rPr>
          <w:rFonts w:ascii="微軟正黑體" w:eastAsia="微軟正黑體" w:hAnsi="微軟正黑體"/>
        </w:rPr>
        <w:t>gitea</w:t>
      </w:r>
      <w:proofErr w:type="spellEnd"/>
      <w:r w:rsidRPr="008E4591">
        <w:rPr>
          <w:rFonts w:ascii="微軟正黑體" w:eastAsia="微軟正黑體" w:hAnsi="微軟正黑體"/>
        </w:rPr>
        <w:t>/</w:t>
      </w:r>
      <w:proofErr w:type="spellStart"/>
      <w:r w:rsidRPr="008E4591">
        <w:rPr>
          <w:rFonts w:ascii="微軟正黑體" w:eastAsia="微軟正黑體" w:hAnsi="微軟正黑體"/>
        </w:rPr>
        <w:t>gitea</w:t>
      </w:r>
      <w:proofErr w:type="spellEnd"/>
    </w:p>
    <w:p w:rsidR="006B2E0B" w:rsidRPr="008E4591" w:rsidRDefault="006B2E0B" w:rsidP="008E4591">
      <w:pPr>
        <w:pStyle w:val="a7"/>
        <w:numPr>
          <w:ilvl w:val="0"/>
          <w:numId w:val="7"/>
        </w:numPr>
        <w:spacing w:line="0" w:lineRule="atLeast"/>
        <w:ind w:leftChars="150" w:left="720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 w:hint="eastAsia"/>
        </w:rPr>
        <w:t>進行</w:t>
      </w:r>
      <w:proofErr w:type="spellStart"/>
      <w:r w:rsidRPr="008E4591">
        <w:rPr>
          <w:rFonts w:ascii="微軟正黑體" w:eastAsia="微軟正黑體" w:hAnsi="微軟正黑體" w:hint="eastAsia"/>
        </w:rPr>
        <w:t>gitea</w:t>
      </w:r>
      <w:proofErr w:type="spellEnd"/>
      <w:r w:rsidRPr="008E4591">
        <w:rPr>
          <w:rFonts w:ascii="微軟正黑體" w:eastAsia="微軟正黑體" w:hAnsi="微軟正黑體" w:hint="eastAsia"/>
        </w:rPr>
        <w:t>之設定</w:t>
      </w:r>
      <w:r w:rsidRPr="008E4591">
        <w:rPr>
          <w:rFonts w:ascii="微軟正黑體" w:eastAsia="微軟正黑體" w:hAnsi="微軟正黑體"/>
        </w:rPr>
        <w:br/>
      </w:r>
      <w:r w:rsidRPr="008E4591">
        <w:rPr>
          <w:rFonts w:ascii="微軟正黑體" w:eastAsia="微軟正黑體" w:hAnsi="微軟正黑體" w:hint="eastAsia"/>
        </w:rPr>
        <w:t>指令:</w:t>
      </w:r>
      <w:r w:rsidRPr="008E4591">
        <w:rPr>
          <w:rFonts w:ascii="微軟正黑體" w:eastAsia="微軟正黑體" w:hAnsi="微軟正黑體"/>
        </w:rPr>
        <w:br/>
      </w:r>
      <w:proofErr w:type="spellStart"/>
      <w:r w:rsidRPr="008E4591">
        <w:rPr>
          <w:rFonts w:ascii="微軟正黑體" w:eastAsia="微軟正黑體" w:hAnsi="微軟正黑體"/>
        </w:rPr>
        <w:t>docker</w:t>
      </w:r>
      <w:proofErr w:type="spellEnd"/>
      <w:r w:rsidRPr="008E4591">
        <w:rPr>
          <w:rFonts w:ascii="微軟正黑體" w:eastAsia="微軟正黑體" w:hAnsi="微軟正黑體"/>
        </w:rPr>
        <w:t xml:space="preserve"> </w:t>
      </w:r>
      <w:proofErr w:type="spellStart"/>
      <w:r w:rsidRPr="008E4591">
        <w:rPr>
          <w:rFonts w:ascii="微軟正黑體" w:eastAsia="微軟正黑體" w:hAnsi="微軟正黑體"/>
        </w:rPr>
        <w:t>cp</w:t>
      </w:r>
      <w:proofErr w:type="spellEnd"/>
      <w:r w:rsidRPr="008E4591">
        <w:rPr>
          <w:rFonts w:ascii="微軟正黑體" w:eastAsia="微軟正黑體" w:hAnsi="微軟正黑體"/>
        </w:rPr>
        <w:t xml:space="preserve"> ./gitea_setup.sh </w:t>
      </w:r>
      <w:proofErr w:type="spellStart"/>
      <w:r w:rsidRPr="008E4591">
        <w:rPr>
          <w:rFonts w:ascii="微軟正黑體" w:eastAsia="微軟正黑體" w:hAnsi="微軟正黑體"/>
        </w:rPr>
        <w:t>gitea</w:t>
      </w:r>
      <w:proofErr w:type="spellEnd"/>
      <w:r w:rsidRPr="008E4591">
        <w:rPr>
          <w:rFonts w:ascii="微軟正黑體" w:eastAsia="微軟正黑體" w:hAnsi="微軟正黑體"/>
        </w:rPr>
        <w:t>:/gitea_setup.sh</w:t>
      </w:r>
    </w:p>
    <w:p w:rsidR="006B2E0B" w:rsidRPr="008E4591" w:rsidRDefault="006B2E0B" w:rsidP="008E4591">
      <w:pPr>
        <w:spacing w:line="0" w:lineRule="atLeast"/>
        <w:ind w:leftChars="150" w:left="360" w:firstLine="360"/>
        <w:rPr>
          <w:rFonts w:ascii="微軟正黑體" w:eastAsia="微軟正黑體" w:hAnsi="微軟正黑體"/>
        </w:rPr>
      </w:pPr>
      <w:proofErr w:type="spellStart"/>
      <w:r w:rsidRPr="008E4591">
        <w:rPr>
          <w:rFonts w:ascii="微軟正黑體" w:eastAsia="微軟正黑體" w:hAnsi="微軟正黑體"/>
        </w:rPr>
        <w:t>docker</w:t>
      </w:r>
      <w:proofErr w:type="spellEnd"/>
      <w:r w:rsidRPr="008E4591">
        <w:rPr>
          <w:rFonts w:ascii="微軟正黑體" w:eastAsia="微軟正黑體" w:hAnsi="微軟正黑體"/>
        </w:rPr>
        <w:t xml:space="preserve"> exec </w:t>
      </w:r>
      <w:proofErr w:type="spellStart"/>
      <w:r w:rsidRPr="008E4591">
        <w:rPr>
          <w:rFonts w:ascii="微軟正黑體" w:eastAsia="微軟正黑體" w:hAnsi="微軟正黑體"/>
        </w:rPr>
        <w:t>gitea</w:t>
      </w:r>
      <w:proofErr w:type="spellEnd"/>
      <w:r w:rsidRPr="008E4591">
        <w:rPr>
          <w:rFonts w:ascii="微軟正黑體" w:eastAsia="微軟正黑體" w:hAnsi="微軟正黑體"/>
        </w:rPr>
        <w:t xml:space="preserve"> bash /gitea_setup.sh</w:t>
      </w:r>
    </w:p>
    <w:p w:rsidR="006B2E0B" w:rsidRPr="008E4591" w:rsidRDefault="006B2E0B" w:rsidP="008E4591">
      <w:pPr>
        <w:pStyle w:val="a7"/>
        <w:spacing w:line="0" w:lineRule="atLeast"/>
        <w:ind w:leftChars="450" w:left="1080"/>
        <w:rPr>
          <w:rFonts w:ascii="微軟正黑體" w:eastAsia="微軟正黑體" w:hAnsi="微軟正黑體"/>
        </w:rPr>
      </w:pPr>
    </w:p>
    <w:p w:rsidR="006B2E0B" w:rsidRPr="008E4591" w:rsidRDefault="00D87A90" w:rsidP="008E4591">
      <w:pPr>
        <w:pStyle w:val="a7"/>
        <w:spacing w:line="0" w:lineRule="atLeast"/>
        <w:ind w:leftChars="350" w:left="840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/>
        </w:rPr>
        <w:t>Including creates</w:t>
      </w:r>
    </w:p>
    <w:p w:rsidR="006B2E0B" w:rsidRPr="008E4591" w:rsidRDefault="006B2E0B" w:rsidP="008E4591">
      <w:pPr>
        <w:pStyle w:val="a7"/>
        <w:numPr>
          <w:ilvl w:val="2"/>
          <w:numId w:val="5"/>
        </w:numPr>
        <w:spacing w:line="0" w:lineRule="atLeast"/>
        <w:ind w:leftChars="331" w:left="1274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/>
        </w:rPr>
        <w:t xml:space="preserve">admin account: </w:t>
      </w:r>
      <w:proofErr w:type="spellStart"/>
      <w:r w:rsidRPr="008E4591">
        <w:rPr>
          <w:rFonts w:ascii="微軟正黑體" w:eastAsia="微軟正黑體" w:hAnsi="微軟正黑體"/>
        </w:rPr>
        <w:t>gitea</w:t>
      </w:r>
      <w:proofErr w:type="spellEnd"/>
      <w:r w:rsidRPr="008E4591">
        <w:rPr>
          <w:rFonts w:ascii="微軟正黑體" w:eastAsia="微軟正黑體" w:hAnsi="微軟正黑體"/>
        </w:rPr>
        <w:t xml:space="preserve"> (password: password)</w:t>
      </w:r>
    </w:p>
    <w:p w:rsidR="006B2E0B" w:rsidRPr="008E4591" w:rsidRDefault="006B2E0B" w:rsidP="008E4591">
      <w:pPr>
        <w:pStyle w:val="a7"/>
        <w:numPr>
          <w:ilvl w:val="2"/>
          <w:numId w:val="5"/>
        </w:numPr>
        <w:spacing w:line="0" w:lineRule="atLeast"/>
        <w:ind w:leftChars="331" w:left="1274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/>
        </w:rPr>
        <w:t xml:space="preserve">user accounts: aggregator edge1 edge2 </w:t>
      </w:r>
      <w:proofErr w:type="spellStart"/>
      <w:r w:rsidRPr="008E4591">
        <w:rPr>
          <w:rFonts w:ascii="微軟正黑體" w:eastAsia="微軟正黑體" w:hAnsi="微軟正黑體"/>
        </w:rPr>
        <w:t>logserver</w:t>
      </w:r>
      <w:proofErr w:type="spellEnd"/>
    </w:p>
    <w:p w:rsidR="006B2E0B" w:rsidRPr="008E4591" w:rsidRDefault="006B2E0B" w:rsidP="008E4591">
      <w:pPr>
        <w:pStyle w:val="a7"/>
        <w:numPr>
          <w:ilvl w:val="2"/>
          <w:numId w:val="5"/>
        </w:numPr>
        <w:spacing w:line="0" w:lineRule="atLeast"/>
        <w:ind w:leftChars="331" w:left="1274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/>
        </w:rPr>
        <w:t>repositories: train-plan global-model local-model1 local-model2</w:t>
      </w:r>
    </w:p>
    <w:p w:rsidR="006B2E0B" w:rsidRPr="008E4591" w:rsidRDefault="006B2E0B" w:rsidP="008E4591">
      <w:pPr>
        <w:pStyle w:val="a7"/>
        <w:numPr>
          <w:ilvl w:val="2"/>
          <w:numId w:val="5"/>
        </w:numPr>
        <w:spacing w:line="0" w:lineRule="atLeast"/>
        <w:ind w:leftChars="331" w:left="1274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/>
        </w:rPr>
        <w:t>repository permissions: TODO</w:t>
      </w:r>
    </w:p>
    <w:p w:rsidR="006B2E0B" w:rsidRPr="008E4591" w:rsidRDefault="006B2E0B" w:rsidP="008E4591">
      <w:pPr>
        <w:pStyle w:val="a7"/>
        <w:numPr>
          <w:ilvl w:val="2"/>
          <w:numId w:val="5"/>
        </w:numPr>
        <w:spacing w:line="0" w:lineRule="atLeast"/>
        <w:ind w:leftChars="331" w:left="1274"/>
        <w:rPr>
          <w:rFonts w:ascii="微軟正黑體" w:eastAsia="微軟正黑體" w:hAnsi="微軟正黑體"/>
        </w:rPr>
      </w:pPr>
      <w:proofErr w:type="spellStart"/>
      <w:r w:rsidRPr="008E4591">
        <w:rPr>
          <w:rFonts w:ascii="微軟正黑體" w:eastAsia="微軟正黑體" w:hAnsi="微軟正黑體"/>
        </w:rPr>
        <w:t>webhooks</w:t>
      </w:r>
      <w:proofErr w:type="spellEnd"/>
      <w:r w:rsidRPr="008E4591">
        <w:rPr>
          <w:rFonts w:ascii="微軟正黑體" w:eastAsia="微軟正黑體" w:hAnsi="微軟正黑體"/>
        </w:rPr>
        <w:t>:</w:t>
      </w:r>
    </w:p>
    <w:p w:rsidR="006B2E0B" w:rsidRPr="008E4591" w:rsidRDefault="006B2E0B" w:rsidP="008E4591">
      <w:pPr>
        <w:pStyle w:val="a7"/>
        <w:numPr>
          <w:ilvl w:val="3"/>
          <w:numId w:val="5"/>
        </w:numPr>
        <w:spacing w:line="0" w:lineRule="atLeast"/>
        <w:ind w:leftChars="508" w:left="1699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/>
        </w:rPr>
        <w:t>train-plan to http://10.24.211.161:9080 http://10.24.211.161:9082 http://10.24.211.111:9080</w:t>
      </w:r>
    </w:p>
    <w:p w:rsidR="006B2E0B" w:rsidRPr="008E4591" w:rsidRDefault="006B2E0B" w:rsidP="008E4591">
      <w:pPr>
        <w:pStyle w:val="a7"/>
        <w:numPr>
          <w:ilvl w:val="3"/>
          <w:numId w:val="5"/>
        </w:numPr>
        <w:spacing w:line="0" w:lineRule="atLeast"/>
        <w:ind w:leftChars="508" w:left="1699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/>
        </w:rPr>
        <w:t>global-model to http://10.24.211.161:9082 http://10.24.211.111:9080 http://10.24.211.161:9081</w:t>
      </w:r>
    </w:p>
    <w:p w:rsidR="006B2E0B" w:rsidRPr="008E4591" w:rsidRDefault="006B2E0B" w:rsidP="008E4591">
      <w:pPr>
        <w:pStyle w:val="a7"/>
        <w:numPr>
          <w:ilvl w:val="3"/>
          <w:numId w:val="5"/>
        </w:numPr>
        <w:spacing w:line="0" w:lineRule="atLeast"/>
        <w:ind w:leftChars="508" w:left="1699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/>
        </w:rPr>
        <w:t>local-model1 to http://10.24.211.161:9080 http://10.24.211.161:9081</w:t>
      </w:r>
    </w:p>
    <w:p w:rsidR="006B2E0B" w:rsidRPr="008E4591" w:rsidRDefault="006B2E0B" w:rsidP="008E4591">
      <w:pPr>
        <w:pStyle w:val="a7"/>
        <w:numPr>
          <w:ilvl w:val="3"/>
          <w:numId w:val="5"/>
        </w:numPr>
        <w:spacing w:line="0" w:lineRule="atLeast"/>
        <w:ind w:leftChars="508" w:left="1699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/>
        </w:rPr>
        <w:t xml:space="preserve">local-model2 to http://10.24.211.161:9080 </w:t>
      </w:r>
      <w:hyperlink r:id="rId21" w:history="1">
        <w:r w:rsidR="00D87A90" w:rsidRPr="008E4591">
          <w:rPr>
            <w:rStyle w:val="a6"/>
            <w:rFonts w:ascii="微軟正黑體" w:eastAsia="微軟正黑體" w:hAnsi="微軟正黑體"/>
          </w:rPr>
          <w:t>http://10.24.211.161:9081</w:t>
        </w:r>
      </w:hyperlink>
    </w:p>
    <w:p w:rsidR="00D87A90" w:rsidRDefault="00D87A90" w:rsidP="00D87A90">
      <w:pPr>
        <w:pStyle w:val="3"/>
      </w:pPr>
      <w:r w:rsidRPr="00D87A90">
        <w:rPr>
          <w:rFonts w:hint="eastAsia"/>
          <w:bCs w:val="0"/>
        </w:rPr>
        <w:t>2.</w:t>
      </w:r>
      <w:r>
        <w:t xml:space="preserve"> Push </w:t>
      </w:r>
      <w:r>
        <w:rPr>
          <w:rFonts w:hint="eastAsia"/>
        </w:rPr>
        <w:t>預</w:t>
      </w:r>
      <w:proofErr w:type="gramStart"/>
      <w:r>
        <w:rPr>
          <w:rFonts w:hint="eastAsia"/>
        </w:rPr>
        <w:t>訓練模行至</w:t>
      </w:r>
      <w:proofErr w:type="gramEnd"/>
      <w:r w:rsidRPr="00D87A90">
        <w:t>global-model</w:t>
      </w:r>
    </w:p>
    <w:p w:rsidR="00D87A90" w:rsidRPr="008E4591" w:rsidRDefault="00D87A90" w:rsidP="008E4591">
      <w:pPr>
        <w:spacing w:line="0" w:lineRule="atLeast"/>
        <w:ind w:leftChars="100" w:left="240"/>
        <w:rPr>
          <w:rFonts w:ascii="微軟正黑體" w:eastAsia="微軟正黑體" w:hAnsi="微軟正黑體"/>
        </w:rPr>
      </w:pPr>
      <w:r w:rsidRPr="008E4591">
        <w:rPr>
          <w:rFonts w:ascii="微軟正黑體" w:eastAsia="微軟正黑體" w:hAnsi="微軟正黑體" w:hint="eastAsia"/>
        </w:rPr>
        <w:t>指令:</w:t>
      </w:r>
      <w:r w:rsidRPr="008E4591">
        <w:rPr>
          <w:rFonts w:ascii="微軟正黑體" w:eastAsia="微軟正黑體" w:hAnsi="微軟正黑體"/>
        </w:rPr>
        <w:br/>
      </w:r>
      <w:proofErr w:type="spellStart"/>
      <w:r w:rsidRPr="008E4591">
        <w:rPr>
          <w:rFonts w:ascii="微軟正黑體" w:eastAsia="微軟正黑體" w:hAnsi="微軟正黑體"/>
        </w:rPr>
        <w:t>docker</w:t>
      </w:r>
      <w:proofErr w:type="spellEnd"/>
      <w:r w:rsidRPr="008E4591">
        <w:rPr>
          <w:rFonts w:ascii="微軟正黑體" w:eastAsia="微軟正黑體" w:hAnsi="微軟正黑體"/>
        </w:rPr>
        <w:t xml:space="preserve"> network connect bridge </w:t>
      </w:r>
      <w:proofErr w:type="spellStart"/>
      <w:r w:rsidRPr="008E4591">
        <w:rPr>
          <w:rFonts w:ascii="微軟正黑體" w:eastAsia="微軟正黑體" w:hAnsi="微軟正黑體"/>
        </w:rPr>
        <w:t>gitea</w:t>
      </w:r>
      <w:proofErr w:type="spellEnd"/>
    </w:p>
    <w:p w:rsidR="00D87A90" w:rsidRPr="008E4591" w:rsidRDefault="00D87A90" w:rsidP="008E4591">
      <w:pPr>
        <w:spacing w:line="0" w:lineRule="atLeast"/>
        <w:ind w:firstLine="284"/>
        <w:rPr>
          <w:rFonts w:ascii="微軟正黑體" w:eastAsia="微軟正黑體" w:hAnsi="微軟正黑體"/>
        </w:rPr>
      </w:pPr>
    </w:p>
    <w:p w:rsidR="00D87A90" w:rsidRPr="008E4591" w:rsidRDefault="00D87A90" w:rsidP="008E4591">
      <w:pPr>
        <w:spacing w:line="0" w:lineRule="atLeast"/>
        <w:ind w:firstLine="284"/>
        <w:rPr>
          <w:rFonts w:ascii="微軟正黑體" w:eastAsia="微軟正黑體" w:hAnsi="微軟正黑體"/>
        </w:rPr>
      </w:pPr>
      <w:proofErr w:type="spellStart"/>
      <w:r w:rsidRPr="008E4591">
        <w:rPr>
          <w:rFonts w:ascii="微軟正黑體" w:eastAsia="微軟正黑體" w:hAnsi="微軟正黑體"/>
        </w:rPr>
        <w:t>git</w:t>
      </w:r>
      <w:proofErr w:type="spellEnd"/>
      <w:r w:rsidRPr="008E4591">
        <w:rPr>
          <w:rFonts w:ascii="微軟正黑體" w:eastAsia="微軟正黑體" w:hAnsi="微軟正黑體"/>
        </w:rPr>
        <w:t xml:space="preserve"> clone http://gitea@localhost:3000/gitea/global-model.git</w:t>
      </w:r>
    </w:p>
    <w:p w:rsidR="00D87A90" w:rsidRPr="008E4591" w:rsidRDefault="00D87A90" w:rsidP="008E4591">
      <w:pPr>
        <w:spacing w:line="0" w:lineRule="atLeast"/>
        <w:ind w:firstLine="284"/>
        <w:rPr>
          <w:rFonts w:ascii="微軟正黑體" w:eastAsia="微軟正黑體" w:hAnsi="微軟正黑體"/>
        </w:rPr>
      </w:pPr>
      <w:proofErr w:type="spellStart"/>
      <w:r w:rsidRPr="008E4591">
        <w:rPr>
          <w:rFonts w:ascii="微軟正黑體" w:eastAsia="微軟正黑體" w:hAnsi="微軟正黑體"/>
        </w:rPr>
        <w:t>pushd</w:t>
      </w:r>
      <w:proofErr w:type="spellEnd"/>
      <w:r w:rsidRPr="008E4591">
        <w:rPr>
          <w:rFonts w:ascii="微軟正黑體" w:eastAsia="微軟正黑體" w:hAnsi="微軟正黑體"/>
        </w:rPr>
        <w:t xml:space="preserve"> global-model</w:t>
      </w:r>
    </w:p>
    <w:p w:rsidR="00D87A90" w:rsidRPr="008E4591" w:rsidRDefault="00D87A90" w:rsidP="008E4591">
      <w:pPr>
        <w:spacing w:line="0" w:lineRule="atLeast"/>
        <w:ind w:firstLine="284"/>
        <w:rPr>
          <w:rFonts w:ascii="微軟正黑體" w:eastAsia="微軟正黑體" w:hAnsi="微軟正黑體"/>
        </w:rPr>
      </w:pPr>
    </w:p>
    <w:p w:rsidR="00D87A90" w:rsidRPr="008E4591" w:rsidRDefault="00D87A90" w:rsidP="008E4591">
      <w:pPr>
        <w:spacing w:line="0" w:lineRule="atLeast"/>
        <w:ind w:firstLine="284"/>
        <w:rPr>
          <w:rFonts w:ascii="微軟正黑體" w:eastAsia="微軟正黑體" w:hAnsi="微軟正黑體"/>
        </w:rPr>
      </w:pPr>
      <w:proofErr w:type="spellStart"/>
      <w:r w:rsidRPr="008E4591">
        <w:rPr>
          <w:rFonts w:ascii="微軟正黑體" w:eastAsia="微軟正黑體" w:hAnsi="微軟正黑體"/>
        </w:rPr>
        <w:t>git</w:t>
      </w:r>
      <w:proofErr w:type="spellEnd"/>
      <w:r w:rsidRPr="008E4591">
        <w:rPr>
          <w:rFonts w:ascii="微軟正黑體" w:eastAsia="微軟正黑體" w:hAnsi="微軟正黑體"/>
        </w:rPr>
        <w:t xml:space="preserve"> commit -m "</w:t>
      </w:r>
      <w:proofErr w:type="spellStart"/>
      <w:r w:rsidRPr="008E4591">
        <w:rPr>
          <w:rFonts w:ascii="微軟正黑體" w:eastAsia="微軟正黑體" w:hAnsi="微軟正黑體"/>
        </w:rPr>
        <w:t>pretrained</w:t>
      </w:r>
      <w:proofErr w:type="spellEnd"/>
      <w:r w:rsidRPr="008E4591">
        <w:rPr>
          <w:rFonts w:ascii="微軟正黑體" w:eastAsia="微軟正黑體" w:hAnsi="微軟正黑體"/>
        </w:rPr>
        <w:t xml:space="preserve"> model" --allow-empty</w:t>
      </w:r>
    </w:p>
    <w:p w:rsidR="00D87A90" w:rsidRPr="008E4591" w:rsidRDefault="00D87A90" w:rsidP="008E4591">
      <w:pPr>
        <w:spacing w:line="0" w:lineRule="atLeast"/>
        <w:ind w:firstLine="284"/>
        <w:rPr>
          <w:rFonts w:ascii="微軟正黑體" w:eastAsia="微軟正黑體" w:hAnsi="微軟正黑體"/>
        </w:rPr>
      </w:pPr>
      <w:proofErr w:type="spellStart"/>
      <w:r w:rsidRPr="008E4591">
        <w:rPr>
          <w:rFonts w:ascii="微軟正黑體" w:eastAsia="微軟正黑體" w:hAnsi="微軟正黑體"/>
        </w:rPr>
        <w:t>git</w:t>
      </w:r>
      <w:proofErr w:type="spellEnd"/>
      <w:r w:rsidRPr="008E4591">
        <w:rPr>
          <w:rFonts w:ascii="微軟正黑體" w:eastAsia="微軟正黑體" w:hAnsi="微軟正黑體"/>
        </w:rPr>
        <w:t xml:space="preserve"> push origin master</w:t>
      </w:r>
    </w:p>
    <w:p w:rsidR="00D87A90" w:rsidRPr="008E4591" w:rsidRDefault="00D87A90" w:rsidP="008E4591">
      <w:pPr>
        <w:spacing w:line="0" w:lineRule="atLeast"/>
        <w:ind w:firstLine="284"/>
        <w:rPr>
          <w:rFonts w:ascii="微軟正黑體" w:eastAsia="微軟正黑體" w:hAnsi="微軟正黑體"/>
        </w:rPr>
      </w:pPr>
    </w:p>
    <w:p w:rsidR="00D87A90" w:rsidRPr="008E4591" w:rsidRDefault="00D87A90" w:rsidP="008E4591">
      <w:pPr>
        <w:spacing w:line="0" w:lineRule="atLeast"/>
        <w:ind w:firstLine="284"/>
        <w:rPr>
          <w:rFonts w:ascii="微軟正黑體" w:eastAsia="微軟正黑體" w:hAnsi="微軟正黑體"/>
        </w:rPr>
      </w:pPr>
      <w:proofErr w:type="spellStart"/>
      <w:r w:rsidRPr="008E4591">
        <w:rPr>
          <w:rFonts w:ascii="微軟正黑體" w:eastAsia="微軟正黑體" w:hAnsi="微軟正黑體"/>
        </w:rPr>
        <w:t>popd</w:t>
      </w:r>
      <w:proofErr w:type="spellEnd"/>
    </w:p>
    <w:p w:rsidR="00D87A90" w:rsidRPr="008E4591" w:rsidRDefault="00D87A90" w:rsidP="008E4591">
      <w:pPr>
        <w:spacing w:line="0" w:lineRule="atLeast"/>
        <w:ind w:firstLine="284"/>
        <w:rPr>
          <w:rFonts w:ascii="微軟正黑體" w:eastAsia="微軟正黑體" w:hAnsi="微軟正黑體"/>
        </w:rPr>
      </w:pPr>
      <w:proofErr w:type="spellStart"/>
      <w:r w:rsidRPr="008E4591">
        <w:rPr>
          <w:rFonts w:ascii="微軟正黑體" w:eastAsia="微軟正黑體" w:hAnsi="微軟正黑體"/>
        </w:rPr>
        <w:t>rm</w:t>
      </w:r>
      <w:proofErr w:type="spellEnd"/>
      <w:r w:rsidRPr="008E4591">
        <w:rPr>
          <w:rFonts w:ascii="微軟正黑體" w:eastAsia="微軟正黑體" w:hAnsi="微軟正黑體"/>
        </w:rPr>
        <w:t xml:space="preserve"> -</w:t>
      </w:r>
      <w:proofErr w:type="spellStart"/>
      <w:r w:rsidRPr="008E4591">
        <w:rPr>
          <w:rFonts w:ascii="微軟正黑體" w:eastAsia="微軟正黑體" w:hAnsi="微軟正黑體"/>
        </w:rPr>
        <w:t>rf</w:t>
      </w:r>
      <w:proofErr w:type="spellEnd"/>
      <w:r w:rsidRPr="008E4591">
        <w:rPr>
          <w:rFonts w:ascii="微軟正黑體" w:eastAsia="微軟正黑體" w:hAnsi="微軟正黑體"/>
        </w:rPr>
        <w:t xml:space="preserve"> global-model</w:t>
      </w:r>
    </w:p>
    <w:p w:rsidR="00D87A90" w:rsidRDefault="00D87A90" w:rsidP="00D87A90">
      <w:pPr>
        <w:pStyle w:val="3"/>
        <w:numPr>
          <w:ilvl w:val="0"/>
          <w:numId w:val="7"/>
        </w:numPr>
      </w:pPr>
      <w:r>
        <w:rPr>
          <w:rFonts w:hint="eastAsia"/>
        </w:rPr>
        <w:t xml:space="preserve">部屬Aggregator, Edge, </w:t>
      </w:r>
      <w:proofErr w:type="spellStart"/>
      <w:r>
        <w:rPr>
          <w:rFonts w:hint="eastAsia"/>
        </w:rPr>
        <w:t>Logserver</w:t>
      </w:r>
      <w:proofErr w:type="spellEnd"/>
    </w:p>
    <w:p w:rsidR="00D87A90" w:rsidRPr="00E224EB" w:rsidRDefault="00D87A90" w:rsidP="00E224EB">
      <w:pPr>
        <w:pStyle w:val="a7"/>
        <w:numPr>
          <w:ilvl w:val="0"/>
          <w:numId w:val="8"/>
        </w:numPr>
        <w:spacing w:line="0" w:lineRule="atLeast"/>
        <w:ind w:leftChars="0" w:left="839"/>
        <w:rPr>
          <w:rFonts w:ascii="微軟正黑體" w:eastAsia="微軟正黑體" w:hAnsi="微軟正黑體"/>
        </w:rPr>
      </w:pPr>
      <w:r w:rsidRPr="00E224EB">
        <w:rPr>
          <w:rFonts w:ascii="微軟正黑體" w:eastAsia="微軟正黑體" w:hAnsi="微軟正黑體" w:cs="Arial"/>
          <w:color w:val="424242"/>
          <w:shd w:val="clear" w:color="auto" w:fill="FFFFFF"/>
        </w:rPr>
        <w:t>10.24.211.161</w:t>
      </w:r>
    </w:p>
    <w:p w:rsidR="00D87A90" w:rsidRDefault="00D87A90" w:rsidP="00E224EB">
      <w:pPr>
        <w:pStyle w:val="a7"/>
        <w:spacing w:line="0" w:lineRule="atLeast"/>
        <w:ind w:leftChars="0" w:left="839"/>
        <w:rPr>
          <w:rFonts w:ascii="微軟正黑體" w:eastAsia="微軟正黑體" w:hAnsi="微軟正黑體" w:cs="Arial"/>
          <w:color w:val="424242"/>
          <w:shd w:val="clear" w:color="auto" w:fill="FFFFFF"/>
        </w:rPr>
      </w:pPr>
      <w:r w:rsidRPr="00E224EB">
        <w:rPr>
          <w:rFonts w:ascii="微軟正黑體" w:eastAsia="微軟正黑體" w:hAnsi="微軟正黑體" w:cs="Arial" w:hint="eastAsia"/>
          <w:color w:val="424242"/>
          <w:shd w:val="clear" w:color="auto" w:fill="FFFFFF"/>
        </w:rPr>
        <w:t>指令</w:t>
      </w:r>
      <w:r w:rsidR="008E4591" w:rsidRPr="00E224EB">
        <w:rPr>
          <w:rFonts w:ascii="微軟正黑體" w:eastAsia="微軟正黑體" w:hAnsi="微軟正黑體" w:cs="Arial" w:hint="eastAsia"/>
          <w:color w:val="424242"/>
          <w:shd w:val="clear" w:color="auto" w:fill="FFFFFF"/>
        </w:rPr>
        <w:t>:</w:t>
      </w:r>
    </w:p>
    <w:p w:rsidR="00E224EB" w:rsidRPr="00E224EB" w:rsidRDefault="00E224EB" w:rsidP="0002100D">
      <w:pPr>
        <w:pStyle w:val="a7"/>
        <w:spacing w:line="0" w:lineRule="atLeast"/>
        <w:ind w:leftChars="400" w:left="960"/>
        <w:rPr>
          <w:rFonts w:ascii="微軟正黑體" w:eastAsia="微軟正黑體" w:hAnsi="微軟正黑體"/>
        </w:rPr>
      </w:pPr>
      <w:proofErr w:type="spellStart"/>
      <w:r w:rsidRPr="00E224EB">
        <w:rPr>
          <w:rFonts w:ascii="微軟正黑體" w:eastAsia="微軟正黑體" w:hAnsi="微軟正黑體"/>
        </w:rPr>
        <w:t>pushd</w:t>
      </w:r>
      <w:proofErr w:type="spellEnd"/>
      <w:r w:rsidRPr="00E224EB">
        <w:rPr>
          <w:rFonts w:ascii="微軟正黑體" w:eastAsia="微軟正黑體" w:hAnsi="微軟正黑體"/>
        </w:rPr>
        <w:t xml:space="preserve"> aggregator</w:t>
      </w:r>
    </w:p>
    <w:p w:rsidR="00E224EB" w:rsidRPr="00E224EB" w:rsidRDefault="00E224EB" w:rsidP="0002100D">
      <w:pPr>
        <w:pStyle w:val="a7"/>
        <w:spacing w:line="0" w:lineRule="atLeast"/>
        <w:ind w:leftChars="400" w:left="960"/>
        <w:rPr>
          <w:rFonts w:ascii="微軟正黑體" w:eastAsia="微軟正黑體" w:hAnsi="微軟正黑體"/>
        </w:rPr>
      </w:pPr>
      <w:proofErr w:type="spellStart"/>
      <w:r w:rsidRPr="00E224EB">
        <w:rPr>
          <w:rFonts w:ascii="微軟正黑體" w:eastAsia="微軟正黑體" w:hAnsi="微軟正黑體"/>
        </w:rPr>
        <w:t>docker</w:t>
      </w:r>
      <w:proofErr w:type="spellEnd"/>
      <w:r w:rsidRPr="00E224EB">
        <w:rPr>
          <w:rFonts w:ascii="微軟正黑體" w:eastAsia="微軟正黑體" w:hAnsi="微軟正黑體"/>
        </w:rPr>
        <w:t>-compose up -d</w:t>
      </w:r>
    </w:p>
    <w:p w:rsidR="00E224EB" w:rsidRPr="00E224EB" w:rsidRDefault="00E224EB" w:rsidP="0002100D">
      <w:pPr>
        <w:pStyle w:val="a7"/>
        <w:spacing w:line="0" w:lineRule="atLeast"/>
        <w:ind w:leftChars="400" w:left="960"/>
        <w:rPr>
          <w:rFonts w:ascii="微軟正黑體" w:eastAsia="微軟正黑體" w:hAnsi="微軟正黑體"/>
        </w:rPr>
      </w:pPr>
      <w:proofErr w:type="spellStart"/>
      <w:r w:rsidRPr="00E224EB">
        <w:rPr>
          <w:rFonts w:ascii="微軟正黑體" w:eastAsia="微軟正黑體" w:hAnsi="微軟正黑體"/>
        </w:rPr>
        <w:t>popd</w:t>
      </w:r>
      <w:proofErr w:type="spellEnd"/>
    </w:p>
    <w:p w:rsidR="00E224EB" w:rsidRPr="00E224EB" w:rsidRDefault="00E224EB" w:rsidP="0002100D">
      <w:pPr>
        <w:pStyle w:val="a7"/>
        <w:spacing w:line="0" w:lineRule="atLeast"/>
        <w:ind w:leftChars="400" w:left="960"/>
        <w:rPr>
          <w:rFonts w:ascii="微軟正黑體" w:eastAsia="微軟正黑體" w:hAnsi="微軟正黑體"/>
        </w:rPr>
      </w:pPr>
    </w:p>
    <w:p w:rsidR="00E224EB" w:rsidRPr="00E224EB" w:rsidRDefault="00E224EB" w:rsidP="0002100D">
      <w:pPr>
        <w:pStyle w:val="a7"/>
        <w:spacing w:line="0" w:lineRule="atLeast"/>
        <w:ind w:leftChars="400" w:left="960"/>
        <w:rPr>
          <w:rFonts w:ascii="微軟正黑體" w:eastAsia="微軟正黑體" w:hAnsi="微軟正黑體"/>
        </w:rPr>
      </w:pPr>
      <w:proofErr w:type="spellStart"/>
      <w:r w:rsidRPr="00E224EB">
        <w:rPr>
          <w:rFonts w:ascii="微軟正黑體" w:eastAsia="微軟正黑體" w:hAnsi="微軟正黑體"/>
        </w:rPr>
        <w:t>pushd</w:t>
      </w:r>
      <w:proofErr w:type="spellEnd"/>
      <w:r w:rsidRPr="00E224EB">
        <w:rPr>
          <w:rFonts w:ascii="微軟正黑體" w:eastAsia="微軟正黑體" w:hAnsi="微軟正黑體"/>
        </w:rPr>
        <w:t xml:space="preserve"> edge1</w:t>
      </w:r>
    </w:p>
    <w:p w:rsidR="00E224EB" w:rsidRPr="00E224EB" w:rsidRDefault="00E224EB" w:rsidP="0002100D">
      <w:pPr>
        <w:pStyle w:val="a7"/>
        <w:spacing w:line="0" w:lineRule="atLeast"/>
        <w:ind w:leftChars="400" w:left="960"/>
        <w:rPr>
          <w:rFonts w:ascii="微軟正黑體" w:eastAsia="微軟正黑體" w:hAnsi="微軟正黑體"/>
        </w:rPr>
      </w:pPr>
      <w:proofErr w:type="spellStart"/>
      <w:r w:rsidRPr="00E224EB">
        <w:rPr>
          <w:rFonts w:ascii="微軟正黑體" w:eastAsia="微軟正黑體" w:hAnsi="微軟正黑體"/>
        </w:rPr>
        <w:t>docker</w:t>
      </w:r>
      <w:proofErr w:type="spellEnd"/>
      <w:r w:rsidRPr="00E224EB">
        <w:rPr>
          <w:rFonts w:ascii="微軟正黑體" w:eastAsia="微軟正黑體" w:hAnsi="微軟正黑體"/>
        </w:rPr>
        <w:t>-compose up -d</w:t>
      </w:r>
    </w:p>
    <w:p w:rsidR="00E224EB" w:rsidRPr="00E224EB" w:rsidRDefault="00E224EB" w:rsidP="0002100D">
      <w:pPr>
        <w:pStyle w:val="a7"/>
        <w:spacing w:line="0" w:lineRule="atLeast"/>
        <w:ind w:leftChars="400" w:left="960"/>
        <w:rPr>
          <w:rFonts w:ascii="微軟正黑體" w:eastAsia="微軟正黑體" w:hAnsi="微軟正黑體"/>
        </w:rPr>
      </w:pPr>
      <w:proofErr w:type="spellStart"/>
      <w:r w:rsidRPr="00E224EB">
        <w:rPr>
          <w:rFonts w:ascii="微軟正黑體" w:eastAsia="微軟正黑體" w:hAnsi="微軟正黑體"/>
        </w:rPr>
        <w:t>popd</w:t>
      </w:r>
      <w:proofErr w:type="spellEnd"/>
    </w:p>
    <w:p w:rsidR="00E224EB" w:rsidRPr="00E224EB" w:rsidRDefault="00E224EB" w:rsidP="0002100D">
      <w:pPr>
        <w:pStyle w:val="a7"/>
        <w:spacing w:line="0" w:lineRule="atLeast"/>
        <w:ind w:leftChars="400" w:left="960"/>
        <w:rPr>
          <w:rFonts w:ascii="微軟正黑體" w:eastAsia="微軟正黑體" w:hAnsi="微軟正黑體"/>
        </w:rPr>
      </w:pPr>
    </w:p>
    <w:p w:rsidR="00E224EB" w:rsidRPr="00E224EB" w:rsidRDefault="00E224EB" w:rsidP="0002100D">
      <w:pPr>
        <w:pStyle w:val="a7"/>
        <w:spacing w:line="0" w:lineRule="atLeast"/>
        <w:ind w:leftChars="400" w:left="960"/>
        <w:rPr>
          <w:rFonts w:ascii="微軟正黑體" w:eastAsia="微軟正黑體" w:hAnsi="微軟正黑體"/>
        </w:rPr>
      </w:pPr>
      <w:proofErr w:type="spellStart"/>
      <w:r w:rsidRPr="00E224EB">
        <w:rPr>
          <w:rFonts w:ascii="微軟正黑體" w:eastAsia="微軟正黑體" w:hAnsi="微軟正黑體"/>
        </w:rPr>
        <w:t>pushd</w:t>
      </w:r>
      <w:proofErr w:type="spellEnd"/>
      <w:r w:rsidRPr="00E224EB">
        <w:rPr>
          <w:rFonts w:ascii="微軟正黑體" w:eastAsia="微軟正黑體" w:hAnsi="微軟正黑體"/>
        </w:rPr>
        <w:t xml:space="preserve"> </w:t>
      </w:r>
      <w:proofErr w:type="spellStart"/>
      <w:r w:rsidRPr="00E224EB">
        <w:rPr>
          <w:rFonts w:ascii="微軟正黑體" w:eastAsia="微軟正黑體" w:hAnsi="微軟正黑體"/>
        </w:rPr>
        <w:t>logserver</w:t>
      </w:r>
      <w:proofErr w:type="spellEnd"/>
    </w:p>
    <w:p w:rsidR="00E224EB" w:rsidRPr="00E224EB" w:rsidRDefault="00E224EB" w:rsidP="0002100D">
      <w:pPr>
        <w:pStyle w:val="a7"/>
        <w:spacing w:line="0" w:lineRule="atLeast"/>
        <w:ind w:leftChars="400" w:left="960"/>
        <w:rPr>
          <w:rFonts w:ascii="微軟正黑體" w:eastAsia="微軟正黑體" w:hAnsi="微軟正黑體"/>
        </w:rPr>
      </w:pPr>
      <w:proofErr w:type="spellStart"/>
      <w:r w:rsidRPr="00E224EB">
        <w:rPr>
          <w:rFonts w:ascii="微軟正黑體" w:eastAsia="微軟正黑體" w:hAnsi="微軟正黑體"/>
        </w:rPr>
        <w:t>docker</w:t>
      </w:r>
      <w:proofErr w:type="spellEnd"/>
      <w:r w:rsidRPr="00E224EB">
        <w:rPr>
          <w:rFonts w:ascii="微軟正黑體" w:eastAsia="微軟正黑體" w:hAnsi="微軟正黑體"/>
        </w:rPr>
        <w:t>-compose up -d</w:t>
      </w:r>
    </w:p>
    <w:p w:rsidR="00E224EB" w:rsidRDefault="00E224EB" w:rsidP="0002100D">
      <w:pPr>
        <w:pStyle w:val="a7"/>
        <w:spacing w:line="0" w:lineRule="atLeast"/>
        <w:ind w:leftChars="0" w:left="839" w:firstLine="121"/>
        <w:rPr>
          <w:rFonts w:ascii="微軟正黑體" w:eastAsia="微軟正黑體" w:hAnsi="微軟正黑體"/>
        </w:rPr>
      </w:pPr>
      <w:proofErr w:type="spellStart"/>
      <w:r w:rsidRPr="00E224EB">
        <w:rPr>
          <w:rFonts w:ascii="微軟正黑體" w:eastAsia="微軟正黑體" w:hAnsi="微軟正黑體"/>
        </w:rPr>
        <w:t>popd</w:t>
      </w:r>
      <w:proofErr w:type="spellEnd"/>
    </w:p>
    <w:p w:rsidR="0002100D" w:rsidRDefault="0002100D" w:rsidP="0002100D">
      <w:pPr>
        <w:pStyle w:val="a7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02100D">
        <w:rPr>
          <w:rFonts w:ascii="微軟正黑體" w:eastAsia="微軟正黑體" w:hAnsi="微軟正黑體"/>
        </w:rPr>
        <w:t>10.24.211.111</w:t>
      </w:r>
    </w:p>
    <w:p w:rsidR="0002100D" w:rsidRDefault="0002100D" w:rsidP="0002100D">
      <w:pPr>
        <w:pStyle w:val="a7"/>
        <w:spacing w:line="0" w:lineRule="atLeast"/>
        <w:ind w:leftChars="0" w:left="8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指令: </w:t>
      </w:r>
    </w:p>
    <w:p w:rsidR="0002100D" w:rsidRPr="0002100D" w:rsidRDefault="0002100D" w:rsidP="0002100D">
      <w:pPr>
        <w:pStyle w:val="a7"/>
        <w:spacing w:line="0" w:lineRule="atLeast"/>
        <w:ind w:leftChars="400" w:left="960"/>
        <w:rPr>
          <w:rFonts w:ascii="微軟正黑體" w:eastAsia="微軟正黑體" w:hAnsi="微軟正黑體"/>
        </w:rPr>
      </w:pPr>
      <w:proofErr w:type="spellStart"/>
      <w:r w:rsidRPr="0002100D">
        <w:rPr>
          <w:rFonts w:ascii="微軟正黑體" w:eastAsia="微軟正黑體" w:hAnsi="微軟正黑體"/>
        </w:rPr>
        <w:t>pushd</w:t>
      </w:r>
      <w:proofErr w:type="spellEnd"/>
      <w:r w:rsidRPr="0002100D">
        <w:rPr>
          <w:rFonts w:ascii="微軟正黑體" w:eastAsia="微軟正黑體" w:hAnsi="微軟正黑體"/>
        </w:rPr>
        <w:t xml:space="preserve"> edge2</w:t>
      </w:r>
    </w:p>
    <w:p w:rsidR="0002100D" w:rsidRPr="0002100D" w:rsidRDefault="0002100D" w:rsidP="0002100D">
      <w:pPr>
        <w:pStyle w:val="a7"/>
        <w:spacing w:line="0" w:lineRule="atLeast"/>
        <w:ind w:leftChars="400" w:left="960"/>
        <w:rPr>
          <w:rFonts w:ascii="微軟正黑體" w:eastAsia="微軟正黑體" w:hAnsi="微軟正黑體"/>
        </w:rPr>
      </w:pPr>
      <w:proofErr w:type="spellStart"/>
      <w:r w:rsidRPr="0002100D">
        <w:rPr>
          <w:rFonts w:ascii="微軟正黑體" w:eastAsia="微軟正黑體" w:hAnsi="微軟正黑體"/>
        </w:rPr>
        <w:t>docker</w:t>
      </w:r>
      <w:proofErr w:type="spellEnd"/>
      <w:r w:rsidRPr="0002100D">
        <w:rPr>
          <w:rFonts w:ascii="微軟正黑體" w:eastAsia="微軟正黑體" w:hAnsi="微軟正黑體"/>
        </w:rPr>
        <w:t>-compose up -d</w:t>
      </w:r>
    </w:p>
    <w:p w:rsidR="0002100D" w:rsidRDefault="0002100D" w:rsidP="0002100D">
      <w:pPr>
        <w:pStyle w:val="a7"/>
        <w:spacing w:line="0" w:lineRule="atLeast"/>
        <w:ind w:leftChars="0" w:left="840" w:firstLine="120"/>
        <w:rPr>
          <w:rFonts w:ascii="微軟正黑體" w:eastAsia="微軟正黑體" w:hAnsi="微軟正黑體"/>
        </w:rPr>
      </w:pPr>
      <w:proofErr w:type="spellStart"/>
      <w:r w:rsidRPr="0002100D">
        <w:rPr>
          <w:rFonts w:ascii="微軟正黑體" w:eastAsia="微軟正黑體" w:hAnsi="微軟正黑體"/>
        </w:rPr>
        <w:t>popd</w:t>
      </w:r>
      <w:proofErr w:type="spellEnd"/>
    </w:p>
    <w:p w:rsidR="0002100D" w:rsidRDefault="0002100D" w:rsidP="0002100D">
      <w:pPr>
        <w:pStyle w:val="3"/>
        <w:numPr>
          <w:ilvl w:val="0"/>
          <w:numId w:val="7"/>
        </w:numPr>
      </w:pPr>
      <w:r>
        <w:rPr>
          <w:rFonts w:hint="eastAsia"/>
        </w:rPr>
        <w:t>Push</w:t>
      </w:r>
      <w:r>
        <w:t xml:space="preserve"> train-plan </w:t>
      </w:r>
      <w:r>
        <w:rPr>
          <w:rFonts w:hint="eastAsia"/>
        </w:rPr>
        <w:t>來觸發聯邦學習</w:t>
      </w:r>
    </w:p>
    <w:p w:rsidR="0002100D" w:rsidRDefault="0002100D" w:rsidP="0002100D">
      <w:pPr>
        <w:ind w:left="360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:rsidR="0002100D" w:rsidRDefault="0002100D" w:rsidP="0002100D">
      <w:pPr>
        <w:ind w:left="360"/>
      </w:pPr>
      <w:proofErr w:type="spellStart"/>
      <w:r>
        <w:t>git</w:t>
      </w:r>
      <w:proofErr w:type="spellEnd"/>
      <w:r>
        <w:t xml:space="preserve"> clone http://gitea@localhost:3000/gitea/train-plan.git</w:t>
      </w:r>
    </w:p>
    <w:p w:rsidR="0002100D" w:rsidRDefault="0002100D" w:rsidP="0002100D">
      <w:pPr>
        <w:ind w:left="360"/>
      </w:pPr>
      <w:proofErr w:type="spellStart"/>
      <w:r>
        <w:t>pushd</w:t>
      </w:r>
      <w:proofErr w:type="spellEnd"/>
      <w:r>
        <w:t xml:space="preserve"> train-plan</w:t>
      </w:r>
    </w:p>
    <w:p w:rsidR="0002100D" w:rsidRDefault="0002100D" w:rsidP="0002100D">
      <w:pPr>
        <w:ind w:left="360"/>
      </w:pPr>
    </w:p>
    <w:p w:rsidR="0002100D" w:rsidRDefault="0002100D" w:rsidP="0002100D">
      <w:pPr>
        <w:ind w:left="360"/>
      </w:pPr>
      <w:r>
        <w:t xml:space="preserve">cat &gt; </w:t>
      </w:r>
      <w:proofErr w:type="spellStart"/>
      <w:proofErr w:type="gramStart"/>
      <w:r>
        <w:t>plan.json</w:t>
      </w:r>
      <w:proofErr w:type="spellEnd"/>
      <w:proofErr w:type="gramEnd"/>
      <w:r>
        <w:t xml:space="preserve"> &lt;&lt; EOF</w:t>
      </w:r>
    </w:p>
    <w:p w:rsidR="0002100D" w:rsidRDefault="0002100D" w:rsidP="0002100D">
      <w:pPr>
        <w:ind w:left="360"/>
      </w:pPr>
      <w:r>
        <w:t>{</w:t>
      </w:r>
    </w:p>
    <w:p w:rsidR="0002100D" w:rsidRDefault="0002100D" w:rsidP="0002100D">
      <w:pPr>
        <w:ind w:left="360"/>
      </w:pPr>
      <w:r>
        <w:t xml:space="preserve">    "name": "MNIST",</w:t>
      </w:r>
    </w:p>
    <w:p w:rsidR="0002100D" w:rsidRDefault="0002100D" w:rsidP="0002100D">
      <w:pPr>
        <w:ind w:left="360"/>
      </w:pPr>
      <w:r>
        <w:t xml:space="preserve">    "round": 10,</w:t>
      </w:r>
    </w:p>
    <w:p w:rsidR="0002100D" w:rsidRDefault="0002100D" w:rsidP="0002100D">
      <w:pPr>
        <w:ind w:left="360"/>
      </w:pPr>
      <w:r>
        <w:t xml:space="preserve">    "edge": 2,</w:t>
      </w:r>
    </w:p>
    <w:p w:rsidR="0002100D" w:rsidRDefault="0002100D" w:rsidP="0002100D">
      <w:pPr>
        <w:ind w:left="360"/>
      </w:pPr>
      <w:r>
        <w:t xml:space="preserve">    "</w:t>
      </w:r>
      <w:proofErr w:type="spellStart"/>
      <w:r>
        <w:t>EpR</w:t>
      </w:r>
      <w:proofErr w:type="spellEnd"/>
      <w:r>
        <w:t>": 1,</w:t>
      </w:r>
    </w:p>
    <w:p w:rsidR="0002100D" w:rsidRDefault="0002100D" w:rsidP="0002100D">
      <w:pPr>
        <w:ind w:left="360"/>
      </w:pPr>
      <w:r>
        <w:t xml:space="preserve">    "timeout": 86400,</w:t>
      </w:r>
    </w:p>
    <w:p w:rsidR="0002100D" w:rsidRDefault="0002100D" w:rsidP="0002100D">
      <w:pPr>
        <w:ind w:left="360"/>
      </w:pPr>
      <w:r>
        <w:lastRenderedPageBreak/>
        <w:t xml:space="preserve">    "</w:t>
      </w:r>
      <w:proofErr w:type="spellStart"/>
      <w:r>
        <w:t>pretrainedModel</w:t>
      </w:r>
      <w:proofErr w:type="spellEnd"/>
      <w:r>
        <w:t>": "master"</w:t>
      </w:r>
    </w:p>
    <w:p w:rsidR="0002100D" w:rsidRDefault="0002100D" w:rsidP="0002100D">
      <w:pPr>
        <w:ind w:left="360"/>
      </w:pPr>
      <w:r>
        <w:t>}</w:t>
      </w:r>
    </w:p>
    <w:p w:rsidR="0002100D" w:rsidRDefault="0002100D" w:rsidP="0002100D">
      <w:pPr>
        <w:ind w:left="360"/>
      </w:pPr>
      <w:r>
        <w:t>EOF</w:t>
      </w:r>
    </w:p>
    <w:p w:rsidR="0002100D" w:rsidRDefault="0002100D" w:rsidP="0002100D">
      <w:pPr>
        <w:ind w:left="360"/>
      </w:pPr>
    </w:p>
    <w:p w:rsidR="0002100D" w:rsidRDefault="0002100D" w:rsidP="0002100D">
      <w:pPr>
        <w:ind w:left="360"/>
      </w:pPr>
      <w:proofErr w:type="spellStart"/>
      <w:r>
        <w:t>git</w:t>
      </w:r>
      <w:proofErr w:type="spellEnd"/>
      <w:r>
        <w:t xml:space="preserve"> add </w:t>
      </w:r>
      <w:proofErr w:type="spellStart"/>
      <w:proofErr w:type="gramStart"/>
      <w:r>
        <w:t>plan.json</w:t>
      </w:r>
      <w:proofErr w:type="spellEnd"/>
      <w:proofErr w:type="gramEnd"/>
    </w:p>
    <w:p w:rsidR="0002100D" w:rsidRDefault="0002100D" w:rsidP="0002100D">
      <w:pPr>
        <w:ind w:left="360"/>
      </w:pPr>
      <w:proofErr w:type="spellStart"/>
      <w:r>
        <w:t>git</w:t>
      </w:r>
      <w:proofErr w:type="spellEnd"/>
      <w:r>
        <w:t xml:space="preserve"> commit -m "train plan commit"</w:t>
      </w:r>
    </w:p>
    <w:p w:rsidR="0002100D" w:rsidRDefault="0002100D" w:rsidP="0002100D">
      <w:pPr>
        <w:ind w:left="360"/>
      </w:pPr>
      <w:proofErr w:type="spellStart"/>
      <w:r>
        <w:t>git</w:t>
      </w:r>
      <w:proofErr w:type="spellEnd"/>
      <w:r>
        <w:t xml:space="preserve"> push origin master</w:t>
      </w:r>
    </w:p>
    <w:p w:rsidR="0002100D" w:rsidRDefault="0002100D" w:rsidP="0002100D">
      <w:pPr>
        <w:ind w:left="360"/>
      </w:pPr>
    </w:p>
    <w:p w:rsidR="0002100D" w:rsidRDefault="0002100D" w:rsidP="0002100D">
      <w:pPr>
        <w:ind w:left="360"/>
      </w:pPr>
      <w:proofErr w:type="spellStart"/>
      <w:r>
        <w:t>popd</w:t>
      </w:r>
      <w:proofErr w:type="spellEnd"/>
    </w:p>
    <w:p w:rsidR="0002100D" w:rsidRDefault="0002100D" w:rsidP="0002100D">
      <w:pPr>
        <w:ind w:left="360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train-plan</w:t>
      </w:r>
    </w:p>
    <w:p w:rsidR="0002100D" w:rsidRDefault="0002100D" w:rsidP="0002100D">
      <w:pPr>
        <w:pStyle w:val="3"/>
        <w:numPr>
          <w:ilvl w:val="0"/>
          <w:numId w:val="7"/>
        </w:numPr>
      </w:pPr>
      <w:r>
        <w:rPr>
          <w:rFonts w:hint="eastAsia"/>
        </w:rPr>
        <w:t>確認運行裝</w:t>
      </w:r>
      <w:proofErr w:type="gramStart"/>
      <w:r>
        <w:rPr>
          <w:rFonts w:hint="eastAsia"/>
        </w:rPr>
        <w:t>況</w:t>
      </w:r>
      <w:proofErr w:type="gramEnd"/>
    </w:p>
    <w:p w:rsidR="0002100D" w:rsidRDefault="0002100D" w:rsidP="0002100D">
      <w:r>
        <w:rPr>
          <w:rFonts w:hint="eastAsia"/>
        </w:rPr>
        <w:t>指令</w:t>
      </w:r>
      <w:r>
        <w:rPr>
          <w:rFonts w:hint="eastAsia"/>
        </w:rPr>
        <w:t xml:space="preserve">: </w:t>
      </w:r>
      <w:proofErr w:type="spellStart"/>
      <w:r w:rsidRPr="0002100D">
        <w:t>docker</w:t>
      </w:r>
      <w:proofErr w:type="spellEnd"/>
      <w:r w:rsidRPr="0002100D">
        <w:t xml:space="preserve"> logs -f edge1_app_1</w:t>
      </w:r>
    </w:p>
    <w:p w:rsidR="0002100D" w:rsidRDefault="0002100D" w:rsidP="0002100D">
      <w:r w:rsidRPr="0002100D">
        <w:rPr>
          <w:noProof/>
        </w:rPr>
        <w:drawing>
          <wp:inline distT="0" distB="0" distL="0" distR="0" wp14:anchorId="7E424CC0" wp14:editId="6E3E2568">
            <wp:extent cx="6645910" cy="218059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9B" w:rsidRDefault="0079409B" w:rsidP="0079409B">
      <w:pPr>
        <w:pStyle w:val="3"/>
        <w:numPr>
          <w:ilvl w:val="0"/>
          <w:numId w:val="7"/>
        </w:numPr>
      </w:pPr>
      <w:r>
        <w:rPr>
          <w:rFonts w:hint="eastAsia"/>
        </w:rPr>
        <w:t>模型儲存於Gitea</w:t>
      </w:r>
    </w:p>
    <w:p w:rsidR="0079409B" w:rsidRDefault="0079409B" w:rsidP="0079409B">
      <w:r w:rsidRPr="0079409B">
        <w:rPr>
          <w:noProof/>
        </w:rPr>
        <w:drawing>
          <wp:inline distT="0" distB="0" distL="0" distR="0" wp14:anchorId="4208FFB3" wp14:editId="7F8FE7CC">
            <wp:extent cx="6645910" cy="32785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9B" w:rsidRDefault="0079409B" w:rsidP="0079409B">
      <w:pPr>
        <w:pStyle w:val="3"/>
        <w:numPr>
          <w:ilvl w:val="0"/>
          <w:numId w:val="7"/>
        </w:numPr>
      </w:pPr>
      <w:r>
        <w:rPr>
          <w:rFonts w:hint="eastAsia"/>
        </w:rPr>
        <w:lastRenderedPageBreak/>
        <w:t>可以使用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查看訓練狀況</w:t>
      </w:r>
    </w:p>
    <w:p w:rsidR="0079409B" w:rsidRPr="0079409B" w:rsidRDefault="0079409B" w:rsidP="0079409B">
      <w:r w:rsidRPr="0079409B">
        <w:rPr>
          <w:noProof/>
        </w:rPr>
        <w:drawing>
          <wp:inline distT="0" distB="0" distL="0" distR="0" wp14:anchorId="39C8816B" wp14:editId="3DA4B170">
            <wp:extent cx="6645910" cy="310832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0D" w:rsidRDefault="0002100D" w:rsidP="0002100D">
      <w:pPr>
        <w:pStyle w:val="1"/>
      </w:pPr>
      <w:r>
        <w:rPr>
          <w:rFonts w:hint="eastAsia"/>
        </w:rPr>
        <w:t>備註</w:t>
      </w:r>
    </w:p>
    <w:p w:rsidR="0002100D" w:rsidRDefault="0002100D" w:rsidP="0002100D">
      <w:r>
        <w:rPr>
          <w:rFonts w:hint="eastAsia"/>
        </w:rPr>
        <w:t>如果有不</w:t>
      </w:r>
      <w:proofErr w:type="gramStart"/>
      <w:r>
        <w:rPr>
          <w:rFonts w:hint="eastAsia"/>
        </w:rPr>
        <w:t>清楚的</w:t>
      </w:r>
      <w:proofErr w:type="gramEnd"/>
      <w:r>
        <w:rPr>
          <w:rFonts w:hint="eastAsia"/>
        </w:rPr>
        <w:t>指令可以看</w:t>
      </w:r>
      <w:r>
        <w:rPr>
          <w:rFonts w:hint="eastAsia"/>
        </w:rPr>
        <w:t>Readme.md</w:t>
      </w:r>
    </w:p>
    <w:p w:rsidR="0002100D" w:rsidRDefault="0002100D" w:rsidP="0002100D">
      <w:proofErr w:type="spellStart"/>
      <w:r>
        <w:t>Gitea</w:t>
      </w:r>
      <w:proofErr w:type="spellEnd"/>
      <w:r>
        <w:t xml:space="preserve">: </w:t>
      </w:r>
      <w:hyperlink r:id="rId25" w:history="1">
        <w:r w:rsidRPr="00E678E5">
          <w:rPr>
            <w:rStyle w:val="a6"/>
          </w:rPr>
          <w:t>http://[host]:3000</w:t>
        </w:r>
      </w:hyperlink>
    </w:p>
    <w:p w:rsidR="0002100D" w:rsidRDefault="0002100D" w:rsidP="0002100D">
      <w:proofErr w:type="spellStart"/>
      <w:r>
        <w:t>Tensorboard</w:t>
      </w:r>
      <w:proofErr w:type="spellEnd"/>
      <w:r>
        <w:t xml:space="preserve">: </w:t>
      </w:r>
      <w:hyperlink r:id="rId26" w:history="1">
        <w:r w:rsidRPr="00E678E5">
          <w:rPr>
            <w:rStyle w:val="a6"/>
          </w:rPr>
          <w:t>http://[host]:6006</w:t>
        </w:r>
      </w:hyperlink>
    </w:p>
    <w:p w:rsidR="0002100D" w:rsidRPr="0002100D" w:rsidRDefault="0002100D" w:rsidP="0002100D"/>
    <w:sectPr w:rsidR="0002100D" w:rsidRPr="0002100D" w:rsidSect="0083007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09C"/>
    <w:multiLevelType w:val="hybridMultilevel"/>
    <w:tmpl w:val="35126126"/>
    <w:lvl w:ilvl="0" w:tplc="1A00E7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3D3557"/>
    <w:multiLevelType w:val="hybridMultilevel"/>
    <w:tmpl w:val="C14AD832"/>
    <w:lvl w:ilvl="0" w:tplc="D35AA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3E4A56"/>
    <w:multiLevelType w:val="hybridMultilevel"/>
    <w:tmpl w:val="414ECB12"/>
    <w:lvl w:ilvl="0" w:tplc="98A8F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7C7E5B"/>
    <w:multiLevelType w:val="hybridMultilevel"/>
    <w:tmpl w:val="9E467CBC"/>
    <w:lvl w:ilvl="0" w:tplc="62E44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94B76B9"/>
    <w:multiLevelType w:val="hybridMultilevel"/>
    <w:tmpl w:val="2B6E6B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19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61C2E55"/>
    <w:multiLevelType w:val="hybridMultilevel"/>
    <w:tmpl w:val="669017F2"/>
    <w:lvl w:ilvl="0" w:tplc="AC0E4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6C31116"/>
    <w:multiLevelType w:val="hybridMultilevel"/>
    <w:tmpl w:val="514070E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7" w15:restartNumberingAfterBreak="0">
    <w:nsid w:val="7A5D1560"/>
    <w:multiLevelType w:val="hybridMultilevel"/>
    <w:tmpl w:val="9BBE5A78"/>
    <w:lvl w:ilvl="0" w:tplc="04090005">
      <w:start w:val="1"/>
      <w:numFmt w:val="bullet"/>
      <w:lvlText w:val="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muh">
    <w15:presenceInfo w15:providerId="Windows Live" w15:userId="33d512d4db31af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75"/>
    <w:rsid w:val="0002100D"/>
    <w:rsid w:val="00045A58"/>
    <w:rsid w:val="000B5886"/>
    <w:rsid w:val="001B3A6F"/>
    <w:rsid w:val="00366482"/>
    <w:rsid w:val="003B21CC"/>
    <w:rsid w:val="003E5557"/>
    <w:rsid w:val="004E7BF1"/>
    <w:rsid w:val="00590F44"/>
    <w:rsid w:val="00680DF1"/>
    <w:rsid w:val="006B2E0B"/>
    <w:rsid w:val="00785699"/>
    <w:rsid w:val="0079409B"/>
    <w:rsid w:val="00830075"/>
    <w:rsid w:val="008E4591"/>
    <w:rsid w:val="00924461"/>
    <w:rsid w:val="00B80E9B"/>
    <w:rsid w:val="00BD1816"/>
    <w:rsid w:val="00D87A90"/>
    <w:rsid w:val="00DD2086"/>
    <w:rsid w:val="00E04A6B"/>
    <w:rsid w:val="00E224EB"/>
    <w:rsid w:val="00E7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521C"/>
  <w15:chartTrackingRefBased/>
  <w15:docId w15:val="{C54C98B1-85BE-4613-91EE-CA7F53B3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5699"/>
    <w:pPr>
      <w:keepNext/>
      <w:outlineLvl w:val="0"/>
    </w:pPr>
    <w:rPr>
      <w:rFonts w:ascii="微軟正黑體" w:eastAsia="微軟正黑體" w:hAnsi="微軟正黑體" w:cstheme="majorBidi"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3007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85699"/>
    <w:pPr>
      <w:keepNext/>
      <w:outlineLvl w:val="2"/>
    </w:pPr>
    <w:rPr>
      <w:rFonts w:ascii="微軟正黑體" w:eastAsia="微軟正黑體" w:hAnsi="微軟正黑體" w:cstheme="majorBidi"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85699"/>
    <w:rPr>
      <w:rFonts w:ascii="微軟正黑體" w:eastAsia="微軟正黑體" w:hAnsi="微軟正黑體" w:cstheme="majorBidi"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8300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300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83007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85699"/>
    <w:rPr>
      <w:rFonts w:ascii="微軟正黑體" w:eastAsia="微軟正黑體" w:hAnsi="微軟正黑體" w:cstheme="majorBidi"/>
      <w:bCs/>
      <w:sz w:val="36"/>
      <w:szCs w:val="36"/>
    </w:rPr>
  </w:style>
  <w:style w:type="paragraph" w:styleId="a5">
    <w:name w:val="Revision"/>
    <w:hidden/>
    <w:uiPriority w:val="99"/>
    <w:semiHidden/>
    <w:rsid w:val="00830075"/>
  </w:style>
  <w:style w:type="character" w:styleId="a6">
    <w:name w:val="Hyperlink"/>
    <w:basedOn w:val="a0"/>
    <w:uiPriority w:val="99"/>
    <w:unhideWhenUsed/>
    <w:rsid w:val="0083007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04A6B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726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726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://[host]:6006" TargetMode="External"/><Relationship Id="rId3" Type="http://schemas.openxmlformats.org/officeDocument/2006/relationships/styles" Target="styles.xml"/><Relationship Id="rId21" Type="http://schemas.openxmlformats.org/officeDocument/2006/relationships/hyperlink" Target="http://10.24.211.161:908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://[host]:3000" TargetMode="External"/><Relationship Id="rId2" Type="http://schemas.openxmlformats.org/officeDocument/2006/relationships/numbering" Target="numbering.xml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microsoft.com/office/2011/relationships/people" Target="peop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7284D-E4A7-487E-9D64-556EF93AA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cmuh</dc:creator>
  <cp:keywords/>
  <dc:description/>
  <cp:lastModifiedBy>cmuh</cp:lastModifiedBy>
  <cp:revision>11</cp:revision>
  <dcterms:created xsi:type="dcterms:W3CDTF">2021-06-30T06:49:00Z</dcterms:created>
  <dcterms:modified xsi:type="dcterms:W3CDTF">2021-08-09T02:33:00Z</dcterms:modified>
</cp:coreProperties>
</file>